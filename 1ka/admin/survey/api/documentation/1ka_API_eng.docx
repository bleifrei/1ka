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33" w:rsidRDefault="00845112" w:rsidP="005E0635">
      <w:pPr>
        <w:spacing w:after="0"/>
        <w:jc w:val="both"/>
        <w:rPr>
          <w:b/>
          <w:sz w:val="32"/>
          <w:szCs w:val="32"/>
        </w:rPr>
      </w:pPr>
      <w:r w:rsidRPr="002E24DF">
        <w:rPr>
          <w:b/>
          <w:sz w:val="32"/>
          <w:szCs w:val="32"/>
        </w:rPr>
        <w:t>1KA</w:t>
      </w:r>
      <w:r w:rsidR="005E0635">
        <w:rPr>
          <w:b/>
          <w:sz w:val="32"/>
          <w:szCs w:val="32"/>
        </w:rPr>
        <w:t xml:space="preserve"> API</w:t>
      </w:r>
    </w:p>
    <w:p w:rsidR="005E0635" w:rsidRDefault="005E0635" w:rsidP="005E0635">
      <w:pPr>
        <w:spacing w:after="0"/>
        <w:jc w:val="both"/>
        <w:rPr>
          <w:b/>
          <w:sz w:val="32"/>
          <w:szCs w:val="32"/>
        </w:rPr>
      </w:pPr>
    </w:p>
    <w:p w:rsidR="005E0635" w:rsidRPr="00E02D69" w:rsidRDefault="000954C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API access</w: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Default="000954C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t>API identifier and private key can be generated under »my surveys« -&gt; »settings« -&gt; »user settings«</w:t>
      </w:r>
      <w:r w:rsidR="005E0635">
        <w:rPr>
          <w:rFonts w:eastAsia="Times New Roman" w:cs="Arial"/>
          <w:sz w:val="20"/>
          <w:szCs w:val="20"/>
          <w:lang w:eastAsia="sl-SI"/>
        </w:rPr>
        <w:t>:</w: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Pr="005E0635" w:rsidRDefault="00967D88" w:rsidP="00DD55D4">
      <w:pPr>
        <w:shd w:val="clear" w:color="auto" w:fill="FFFFFF"/>
        <w:spacing w:after="0" w:line="240" w:lineRule="auto"/>
        <w:jc w:val="center"/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41.5pt">
            <v:imagedata r:id="rId8" o:title="API-auth"/>
          </v:shape>
        </w:pict>
      </w: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5E0635" w:rsidRDefault="005E0635" w:rsidP="005E0635">
      <w:pPr>
        <w:shd w:val="clear" w:color="auto" w:fill="FFFFFF"/>
        <w:spacing w:after="0" w:line="240" w:lineRule="auto"/>
        <w:jc w:val="both"/>
        <w:rPr>
          <w:rFonts w:eastAsia="Times New Roman" w:cs="Arial"/>
          <w:sz w:val="20"/>
          <w:szCs w:val="20"/>
          <w:lang w:eastAsia="sl-SI"/>
        </w:rPr>
      </w:pPr>
    </w:p>
    <w:p w:rsidR="00E644CE" w:rsidRPr="008B7E37" w:rsidRDefault="005E0635" w:rsidP="008B7E37">
      <w:pPr>
        <w:rPr>
          <w:rFonts w:eastAsia="Times New Roman" w:cs="Arial"/>
          <w:sz w:val="20"/>
          <w:szCs w:val="20"/>
          <w:lang w:eastAsia="sl-SI"/>
        </w:rPr>
      </w:pPr>
      <w:r>
        <w:rPr>
          <w:rFonts w:eastAsia="Times New Roman" w:cs="Arial"/>
          <w:sz w:val="20"/>
          <w:szCs w:val="20"/>
          <w:lang w:eastAsia="sl-SI"/>
        </w:rPr>
        <w:br w:type="page"/>
      </w:r>
    </w:p>
    <w:p w:rsidR="005E0635" w:rsidRDefault="005E0635" w:rsidP="005E0635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»GET«</w:t>
      </w:r>
      <w:r w:rsidR="00333E10">
        <w:rPr>
          <w:b/>
          <w:sz w:val="28"/>
          <w:szCs w:val="28"/>
          <w:shd w:val="clear" w:color="auto" w:fill="FFFFFF"/>
        </w:rPr>
        <w:t xml:space="preserve"> call example in </w:t>
      </w:r>
      <w:r>
        <w:rPr>
          <w:b/>
          <w:sz w:val="28"/>
          <w:szCs w:val="28"/>
          <w:shd w:val="clear" w:color="auto" w:fill="FFFFFF"/>
        </w:rPr>
        <w:t>PHP</w:t>
      </w:r>
    </w:p>
    <w:p w:rsidR="005E0635" w:rsidRDefault="005E0635" w:rsidP="005E0635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$identifier = '9b03c8cdf967d24a';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$private_key = '0a68ff8b77272baf5a04f3b656f27fb5250438bc21d7707515a1b506a3a8491b';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GET params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= 'action=getSurveyQuestions';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 xml:space="preserve">// </w:t>
      </w:r>
      <w:r w:rsidR="00603BC3">
        <w:rPr>
          <w:rFonts w:cs="Arial"/>
          <w:i/>
          <w:sz w:val="20"/>
          <w:szCs w:val="20"/>
          <w:shd w:val="clear" w:color="auto" w:fill="FFFFFF"/>
        </w:rPr>
        <w:t>Function to execute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.= '&amp;ank_id=705';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 xml:space="preserve">// </w:t>
      </w:r>
      <w:r w:rsidR="00603BC3">
        <w:rPr>
          <w:rFonts w:cs="Arial"/>
          <w:i/>
          <w:sz w:val="20"/>
          <w:szCs w:val="20"/>
          <w:shd w:val="clear" w:color="auto" w:fill="FFFFFF"/>
        </w:rPr>
        <w:t>parameters needed for function execution</w:t>
      </w:r>
      <w:r w:rsidRPr="00CB370D">
        <w:rPr>
          <w:rFonts w:cs="Arial"/>
          <w:i/>
          <w:sz w:val="20"/>
          <w:szCs w:val="20"/>
          <w:shd w:val="clear" w:color="auto" w:fill="FFFFFF"/>
        </w:rPr>
        <w:t xml:space="preserve"> (</w:t>
      </w:r>
      <w:r w:rsidR="00603BC3">
        <w:rPr>
          <w:rFonts w:cs="Arial"/>
          <w:i/>
          <w:sz w:val="20"/>
          <w:szCs w:val="20"/>
          <w:shd w:val="clear" w:color="auto" w:fill="FFFFFF"/>
        </w:rPr>
        <w:t xml:space="preserve">survey </w:t>
      </w:r>
      <w:r w:rsidRPr="00CB370D">
        <w:rPr>
          <w:rFonts w:cs="Arial"/>
          <w:i/>
          <w:sz w:val="20"/>
          <w:szCs w:val="20"/>
          <w:shd w:val="clear" w:color="auto" w:fill="FFFFFF"/>
        </w:rPr>
        <w:t xml:space="preserve">id, </w:t>
      </w:r>
      <w:r w:rsidR="00603BC3">
        <w:rPr>
          <w:rFonts w:cs="Arial"/>
          <w:i/>
          <w:sz w:val="20"/>
          <w:szCs w:val="20"/>
          <w:shd w:val="clear" w:color="auto" w:fill="FFFFFF"/>
        </w:rPr>
        <w:t>question id</w:t>
      </w:r>
      <w:r w:rsidRPr="00CB370D">
        <w:rPr>
          <w:rFonts w:cs="Arial"/>
          <w:i/>
          <w:sz w:val="20"/>
          <w:szCs w:val="20"/>
          <w:shd w:val="clear" w:color="auto" w:fill="FFFFFF"/>
        </w:rPr>
        <w:t>...)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r w:rsidR="00552DDB">
        <w:rPr>
          <w:rFonts w:cs="Arial"/>
          <w:i/>
          <w:sz w:val="20"/>
          <w:szCs w:val="20"/>
          <w:shd w:val="clear" w:color="auto" w:fill="FFFFFF"/>
        </w:rPr>
        <w:t>Prepare data for hashing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$request_method = 'GET';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 = 'http://localhost/FDV/admin/survey/api/api.php?'.$params;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$data = $request_method . $request;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r w:rsidR="006236D7">
        <w:rPr>
          <w:rFonts w:cs="Arial"/>
          <w:i/>
          <w:sz w:val="20"/>
          <w:szCs w:val="20"/>
          <w:shd w:val="clear" w:color="auto" w:fill="FFFFFF"/>
        </w:rPr>
        <w:t xml:space="preserve">Calculate </w:t>
      </w:r>
      <w:r w:rsidRPr="00CB370D">
        <w:rPr>
          <w:rFonts w:cs="Arial"/>
          <w:i/>
          <w:sz w:val="20"/>
          <w:szCs w:val="20"/>
          <w:shd w:val="clear" w:color="auto" w:fill="FFFFFF"/>
        </w:rPr>
        <w:t>hash (token)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$token = hash_hmac('sha256', $data, $private_key);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r w:rsidR="00B577EA">
        <w:rPr>
          <w:rFonts w:cs="Arial"/>
          <w:i/>
          <w:sz w:val="20"/>
          <w:szCs w:val="20"/>
          <w:shd w:val="clear" w:color="auto" w:fill="FFFFFF"/>
        </w:rPr>
        <w:t xml:space="preserve">Prepare call </w:t>
      </w:r>
      <w:r w:rsidRPr="00CB370D">
        <w:rPr>
          <w:rFonts w:cs="Arial"/>
          <w:i/>
          <w:sz w:val="20"/>
          <w:szCs w:val="20"/>
          <w:shd w:val="clear" w:color="auto" w:fill="FFFFFF"/>
        </w:rPr>
        <w:t xml:space="preserve">– </w:t>
      </w:r>
      <w:r w:rsidR="00B577EA">
        <w:rPr>
          <w:rFonts w:cs="Arial"/>
          <w:i/>
          <w:sz w:val="20"/>
          <w:szCs w:val="20"/>
          <w:shd w:val="clear" w:color="auto" w:fill="FFFFFF"/>
        </w:rPr>
        <w:t>we add parameters »identifier</w:t>
      </w:r>
      <w:r w:rsidRPr="00CB370D">
        <w:rPr>
          <w:rFonts w:cs="Arial"/>
          <w:i/>
          <w:sz w:val="20"/>
          <w:szCs w:val="20"/>
          <w:shd w:val="clear" w:color="auto" w:fill="FFFFFF"/>
        </w:rPr>
        <w:t xml:space="preserve">« </w:t>
      </w:r>
      <w:r w:rsidR="00B577EA">
        <w:rPr>
          <w:rFonts w:cs="Arial"/>
          <w:i/>
          <w:sz w:val="20"/>
          <w:szCs w:val="20"/>
          <w:shd w:val="clear" w:color="auto" w:fill="FFFFFF"/>
        </w:rPr>
        <w:t>and</w:t>
      </w:r>
      <w:r w:rsidRPr="00CB370D">
        <w:rPr>
          <w:rFonts w:cs="Arial"/>
          <w:i/>
          <w:sz w:val="20"/>
          <w:szCs w:val="20"/>
          <w:shd w:val="clear" w:color="auto" w:fill="FFFFFF"/>
        </w:rPr>
        <w:t xml:space="preserve"> »token«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$ch = curl_init($request.'&amp;identifier='</w:t>
      </w:r>
      <w:r w:rsidR="00BB18C2" w:rsidRPr="00CB370D">
        <w:rPr>
          <w:rFonts w:cs="Arial"/>
          <w:i/>
          <w:sz w:val="20"/>
          <w:szCs w:val="20"/>
          <w:shd w:val="clear" w:color="auto" w:fill="FFFFFF"/>
        </w:rPr>
        <w:t>.$identifier.'&amp;token='.$token);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CURLOPT_CUSTOMREQUEST, $request_method);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CURLOPT_RETURNTRANSFER, true);</w:t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del w:id="0" w:author="Peter" w:date="2016-09-09T10:06:00Z">
        <w:r w:rsidRPr="00CB370D" w:rsidDel="00B577EA">
          <w:rPr>
            <w:rFonts w:cs="Arial"/>
            <w:i/>
            <w:sz w:val="20"/>
            <w:szCs w:val="20"/>
            <w:shd w:val="clear" w:color="auto" w:fill="FFFFFF"/>
          </w:rPr>
          <w:delText>Izvedemo klic</w:delText>
        </w:r>
      </w:del>
      <w:ins w:id="1" w:author="Peter" w:date="2016-09-09T10:06:00Z">
        <w:r w:rsidR="00B577EA">
          <w:rPr>
            <w:rFonts w:cs="Arial"/>
            <w:i/>
            <w:sz w:val="20"/>
            <w:szCs w:val="20"/>
            <w:shd w:val="clear" w:color="auto" w:fill="FFFFFF"/>
          </w:rPr>
          <w:t>Execute call</w:t>
        </w:r>
      </w:ins>
    </w:p>
    <w:p w:rsidR="005E0635" w:rsidRPr="00CB370D" w:rsidRDefault="005E0635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$result = curl_exec($ch);</w:t>
      </w:r>
    </w:p>
    <w:p w:rsidR="00BB18C2" w:rsidRDefault="00BB18C2" w:rsidP="005E0635">
      <w:pPr>
        <w:tabs>
          <w:tab w:val="left" w:pos="1005"/>
          <w:tab w:val="left" w:pos="1277"/>
        </w:tabs>
        <w:spacing w:after="0"/>
        <w:jc w:val="both"/>
        <w:rPr>
          <w:rFonts w:cs="Arial"/>
          <w:sz w:val="20"/>
          <w:szCs w:val="20"/>
          <w:shd w:val="clear" w:color="auto" w:fill="FFFFFF"/>
        </w:rPr>
      </w:pP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»POST«</w:t>
      </w:r>
      <w:r w:rsidR="00F14267">
        <w:rPr>
          <w:b/>
          <w:sz w:val="28"/>
          <w:szCs w:val="28"/>
          <w:shd w:val="clear" w:color="auto" w:fill="FFFFFF"/>
        </w:rPr>
        <w:t xml:space="preserve"> call example in</w:t>
      </w:r>
      <w:r>
        <w:rPr>
          <w:b/>
          <w:sz w:val="28"/>
          <w:szCs w:val="28"/>
          <w:shd w:val="clear" w:color="auto" w:fill="FFFFFF"/>
        </w:rPr>
        <w:t xml:space="preserve"> PHP</w:t>
      </w:r>
    </w:p>
    <w:p w:rsidR="00BB18C2" w:rsidRDefault="00BB18C2" w:rsidP="00BB18C2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$identifier = '9b03c8cdf967d24a';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$private_key = '0a68ff8b77272baf5a04f3b656f27fb5250438bc21d7707515a1b506a3a8491b';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GET params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= 'action=getSurveyQuestions';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 xml:space="preserve">// </w:t>
      </w:r>
      <w:ins w:id="2" w:author="Peter" w:date="2016-09-09T10:06:00Z">
        <w:r w:rsidR="008F417B">
          <w:rPr>
            <w:rFonts w:cs="Arial"/>
            <w:i/>
            <w:sz w:val="20"/>
            <w:szCs w:val="20"/>
            <w:shd w:val="clear" w:color="auto" w:fill="FFFFFF"/>
          </w:rPr>
          <w:t>Function to execute</w:t>
        </w:r>
        <w:r w:rsidR="008F417B" w:rsidRPr="00CB370D" w:rsidDel="008F417B">
          <w:rPr>
            <w:rFonts w:cs="Arial"/>
            <w:i/>
            <w:sz w:val="20"/>
            <w:szCs w:val="20"/>
            <w:shd w:val="clear" w:color="auto" w:fill="FFFFFF"/>
          </w:rPr>
          <w:t xml:space="preserve"> </w:t>
        </w:r>
      </w:ins>
      <w:del w:id="3" w:author="Peter" w:date="2016-09-09T10:06:00Z">
        <w:r w:rsidRPr="00CB370D" w:rsidDel="008F417B">
          <w:rPr>
            <w:rFonts w:cs="Arial"/>
            <w:i/>
            <w:sz w:val="20"/>
            <w:szCs w:val="20"/>
            <w:shd w:val="clear" w:color="auto" w:fill="FFFFFF"/>
          </w:rPr>
          <w:delText>Funkcija, ki jo želimo izvesti</w:delText>
        </w:r>
      </w:del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$params .= '&amp;ank_id=705';</w:t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  <w:t xml:space="preserve">// </w:t>
      </w:r>
      <w:ins w:id="4" w:author="Peter" w:date="2016-09-09T10:06:00Z">
        <w:r w:rsidR="008F417B">
          <w:rPr>
            <w:rFonts w:cs="Arial"/>
            <w:i/>
            <w:sz w:val="20"/>
            <w:szCs w:val="20"/>
            <w:shd w:val="clear" w:color="auto" w:fill="FFFFFF"/>
          </w:rPr>
          <w:t>parameters needed for function execution</w:t>
        </w:r>
        <w:r w:rsidR="008F417B"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 (</w:t>
        </w:r>
        <w:r w:rsidR="008F417B">
          <w:rPr>
            <w:rFonts w:cs="Arial"/>
            <w:i/>
            <w:sz w:val="20"/>
            <w:szCs w:val="20"/>
            <w:shd w:val="clear" w:color="auto" w:fill="FFFFFF"/>
          </w:rPr>
          <w:t xml:space="preserve">survey </w:t>
        </w:r>
        <w:r w:rsidR="008F417B"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id, </w:t>
        </w:r>
        <w:r w:rsidR="008F417B">
          <w:rPr>
            <w:rFonts w:cs="Arial"/>
            <w:i/>
            <w:sz w:val="20"/>
            <w:szCs w:val="20"/>
            <w:shd w:val="clear" w:color="auto" w:fill="FFFFFF"/>
          </w:rPr>
          <w:t>question id</w:t>
        </w:r>
        <w:r w:rsidR="008F417B" w:rsidRPr="00CB370D">
          <w:rPr>
            <w:rFonts w:cs="Arial"/>
            <w:i/>
            <w:sz w:val="20"/>
            <w:szCs w:val="20"/>
            <w:shd w:val="clear" w:color="auto" w:fill="FFFFFF"/>
          </w:rPr>
          <w:t>...)</w:t>
        </w:r>
      </w:ins>
      <w:del w:id="5" w:author="Peter" w:date="2016-09-09T10:06:00Z">
        <w:r w:rsidRPr="00CB370D" w:rsidDel="008F417B">
          <w:rPr>
            <w:rFonts w:cs="Arial"/>
            <w:i/>
            <w:sz w:val="20"/>
            <w:szCs w:val="20"/>
            <w:shd w:val="clear" w:color="auto" w:fill="FFFFFF"/>
          </w:rPr>
          <w:delText>ostali parametri potrebni za klic funkcije (id ankete, vprašanja...)</w:delText>
        </w:r>
      </w:del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// POST data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$post_data = array(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  <w:t>"</w:t>
      </w:r>
      <w:del w:id="6" w:author="Peter" w:date="2016-09-09T10:06:00Z">
        <w:r w:rsidRPr="00CB370D" w:rsidDel="009F6D13">
          <w:rPr>
            <w:rFonts w:cs="Arial"/>
            <w:i/>
            <w:sz w:val="20"/>
            <w:szCs w:val="20"/>
            <w:shd w:val="clear" w:color="auto" w:fill="FFFFFF"/>
          </w:rPr>
          <w:delText>naslov</w:delText>
        </w:r>
      </w:del>
      <w:ins w:id="7" w:author="Peter" w:date="2016-09-09T10:06:00Z">
        <w:r w:rsidR="009F6D13">
          <w:rPr>
            <w:rFonts w:cs="Arial"/>
            <w:i/>
            <w:sz w:val="20"/>
            <w:szCs w:val="20"/>
            <w:shd w:val="clear" w:color="auto" w:fill="FFFFFF"/>
          </w:rPr>
          <w:t>naslov</w:t>
        </w:r>
      </w:ins>
      <w:r w:rsidRPr="00CB370D">
        <w:rPr>
          <w:rFonts w:cs="Arial"/>
          <w:i/>
          <w:sz w:val="20"/>
          <w:szCs w:val="20"/>
          <w:shd w:val="clear" w:color="auto" w:fill="FFFFFF"/>
        </w:rPr>
        <w:t>" =&gt; "</w:t>
      </w:r>
      <w:del w:id="8" w:author="Peter" w:date="2016-09-09T10:06:00Z">
        <w:r w:rsidRPr="00CB370D" w:rsidDel="009F6D13">
          <w:rPr>
            <w:rFonts w:cs="Arial"/>
            <w:i/>
            <w:sz w:val="20"/>
            <w:szCs w:val="20"/>
            <w:shd w:val="clear" w:color="auto" w:fill="FFFFFF"/>
          </w:rPr>
          <w:delText>Naslov vprašanja</w:delText>
        </w:r>
      </w:del>
      <w:ins w:id="9" w:author="Peter" w:date="2016-09-09T10:06:00Z">
        <w:r w:rsidR="009F6D13">
          <w:rPr>
            <w:rFonts w:cs="Arial"/>
            <w:i/>
            <w:sz w:val="20"/>
            <w:szCs w:val="20"/>
            <w:shd w:val="clear" w:color="auto" w:fill="FFFFFF"/>
          </w:rPr>
          <w:t>Question title</w:t>
        </w:r>
      </w:ins>
      <w:r w:rsidRPr="00CB370D">
        <w:rPr>
          <w:rFonts w:cs="Arial"/>
          <w:i/>
          <w:sz w:val="20"/>
          <w:szCs w:val="20"/>
          <w:shd w:val="clear" w:color="auto" w:fill="FFFFFF"/>
        </w:rPr>
        <w:t>...",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  <w:t>"vrednost" =&gt; "123",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ins w:id="10" w:author="Peter" w:date="2016-09-09T10:07:00Z">
        <w:r w:rsidR="00A93AEA">
          <w:rPr>
            <w:rFonts w:cs="Arial"/>
            <w:i/>
            <w:sz w:val="20"/>
            <w:szCs w:val="20"/>
            <w:shd w:val="clear" w:color="auto" w:fill="FFFFFF"/>
          </w:rPr>
          <w:t>Prepare data for hashing</w:t>
        </w:r>
      </w:ins>
      <w:del w:id="11" w:author="Peter" w:date="2016-09-09T10:07:00Z">
        <w:r w:rsidRPr="00CB370D" w:rsidDel="00A93AEA">
          <w:rPr>
            <w:rFonts w:cs="Arial"/>
            <w:i/>
            <w:sz w:val="20"/>
            <w:szCs w:val="20"/>
            <w:shd w:val="clear" w:color="auto" w:fill="FFFFFF"/>
          </w:rPr>
          <w:delText>Pripravimo podatke za hashiranje</w:delText>
        </w:r>
      </w:del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$request_method = 'POST';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$request = 'http://localhost/FDV/admin/survey/api/api.php?'.$params;</w:t>
      </w:r>
    </w:p>
    <w:p w:rsidR="00C96D5B" w:rsidRPr="00CB370D" w:rsidRDefault="00C96D5B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$raw_post_data = http_build_query($post_data);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$data = $request_method . $request</w:t>
      </w:r>
      <w:r w:rsidR="00C96D5B" w:rsidRPr="00CB370D">
        <w:rPr>
          <w:rFonts w:cs="Arial"/>
          <w:i/>
          <w:sz w:val="20"/>
          <w:szCs w:val="20"/>
          <w:shd w:val="clear" w:color="auto" w:fill="FFFFFF"/>
        </w:rPr>
        <w:t xml:space="preserve"> . $raw_post_data</w:t>
      </w:r>
      <w:r w:rsidRPr="00CB370D">
        <w:rPr>
          <w:rFonts w:cs="Arial"/>
          <w:i/>
          <w:sz w:val="20"/>
          <w:szCs w:val="20"/>
          <w:shd w:val="clear" w:color="auto" w:fill="FFFFFF"/>
        </w:rPr>
        <w:t>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ins w:id="12" w:author="Peter" w:date="2016-09-09T10:07:00Z">
        <w:r w:rsidR="009D4E8D">
          <w:rPr>
            <w:rFonts w:cs="Arial"/>
            <w:i/>
            <w:sz w:val="20"/>
            <w:szCs w:val="20"/>
            <w:shd w:val="clear" w:color="auto" w:fill="FFFFFF"/>
          </w:rPr>
          <w:t xml:space="preserve">Calculate </w:t>
        </w:r>
        <w:r w:rsidR="009D4E8D" w:rsidRPr="00CB370D">
          <w:rPr>
            <w:rFonts w:cs="Arial"/>
            <w:i/>
            <w:sz w:val="20"/>
            <w:szCs w:val="20"/>
            <w:shd w:val="clear" w:color="auto" w:fill="FFFFFF"/>
          </w:rPr>
          <w:t>hash</w:t>
        </w:r>
        <w:r w:rsidR="009D4E8D" w:rsidRPr="00CB370D" w:rsidDel="009D4E8D">
          <w:rPr>
            <w:rFonts w:cs="Arial"/>
            <w:i/>
            <w:sz w:val="20"/>
            <w:szCs w:val="20"/>
            <w:shd w:val="clear" w:color="auto" w:fill="FFFFFF"/>
          </w:rPr>
          <w:t xml:space="preserve"> </w:t>
        </w:r>
      </w:ins>
      <w:del w:id="13" w:author="Peter" w:date="2016-09-09T10:07:00Z">
        <w:r w:rsidRPr="00CB370D" w:rsidDel="009D4E8D">
          <w:rPr>
            <w:rFonts w:cs="Arial"/>
            <w:i/>
            <w:sz w:val="20"/>
            <w:szCs w:val="20"/>
            <w:shd w:val="clear" w:color="auto" w:fill="FFFFFF"/>
          </w:rPr>
          <w:delText>Izracunamo hash</w:delText>
        </w:r>
      </w:del>
      <w:r w:rsidRPr="00CB370D">
        <w:rPr>
          <w:rFonts w:cs="Arial"/>
          <w:i/>
          <w:sz w:val="20"/>
          <w:szCs w:val="20"/>
          <w:shd w:val="clear" w:color="auto" w:fill="FFFFFF"/>
        </w:rPr>
        <w:t xml:space="preserve"> (token)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$token = hash_hmac('sha256', $data, $private_key);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lastRenderedPageBreak/>
        <w:tab/>
      </w:r>
    </w:p>
    <w:p w:rsidR="009D4E8D" w:rsidRPr="00CB370D" w:rsidRDefault="009D4E8D" w:rsidP="009D4E8D">
      <w:pPr>
        <w:tabs>
          <w:tab w:val="left" w:pos="1005"/>
          <w:tab w:val="left" w:pos="1277"/>
        </w:tabs>
        <w:spacing w:after="0"/>
        <w:jc w:val="both"/>
        <w:rPr>
          <w:ins w:id="14" w:author="Peter" w:date="2016-09-09T10:07:00Z"/>
          <w:rFonts w:cs="Arial"/>
          <w:i/>
          <w:sz w:val="20"/>
          <w:szCs w:val="20"/>
          <w:shd w:val="clear" w:color="auto" w:fill="FFFFFF"/>
        </w:rPr>
      </w:pPr>
      <w:ins w:id="15" w:author="Peter" w:date="2016-09-09T10:07:00Z">
        <w:r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// </w:t>
        </w:r>
        <w:r>
          <w:rPr>
            <w:rFonts w:cs="Arial"/>
            <w:i/>
            <w:sz w:val="20"/>
            <w:szCs w:val="20"/>
            <w:shd w:val="clear" w:color="auto" w:fill="FFFFFF"/>
          </w:rPr>
          <w:t xml:space="preserve">Prepare call </w:t>
        </w:r>
        <w:r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– </w:t>
        </w:r>
        <w:r>
          <w:rPr>
            <w:rFonts w:cs="Arial"/>
            <w:i/>
            <w:sz w:val="20"/>
            <w:szCs w:val="20"/>
            <w:shd w:val="clear" w:color="auto" w:fill="FFFFFF"/>
          </w:rPr>
          <w:t>we add parameters »identifier</w:t>
        </w:r>
        <w:r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« </w:t>
        </w:r>
        <w:r>
          <w:rPr>
            <w:rFonts w:cs="Arial"/>
            <w:i/>
            <w:sz w:val="20"/>
            <w:szCs w:val="20"/>
            <w:shd w:val="clear" w:color="auto" w:fill="FFFFFF"/>
          </w:rPr>
          <w:t>and</w:t>
        </w:r>
        <w:r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 »token«</w:t>
        </w:r>
      </w:ins>
    </w:p>
    <w:p w:rsidR="00BB18C2" w:rsidRPr="00CB370D" w:rsidDel="009D4E8D" w:rsidRDefault="00BB18C2" w:rsidP="00BB18C2">
      <w:pPr>
        <w:tabs>
          <w:tab w:val="left" w:pos="1005"/>
          <w:tab w:val="left" w:pos="1277"/>
        </w:tabs>
        <w:spacing w:after="0"/>
        <w:jc w:val="both"/>
        <w:rPr>
          <w:del w:id="16" w:author="Peter" w:date="2016-09-09T10:07:00Z"/>
          <w:rFonts w:cs="Arial"/>
          <w:i/>
          <w:sz w:val="20"/>
          <w:szCs w:val="20"/>
          <w:shd w:val="clear" w:color="auto" w:fill="FFFFFF"/>
        </w:rPr>
      </w:pPr>
      <w:del w:id="17" w:author="Peter" w:date="2016-09-09T10:07:00Z">
        <w:r w:rsidRPr="00CB370D" w:rsidDel="009D4E8D">
          <w:rPr>
            <w:rFonts w:cs="Arial"/>
            <w:i/>
            <w:sz w:val="20"/>
            <w:szCs w:val="20"/>
            <w:shd w:val="clear" w:color="auto" w:fill="FFFFFF"/>
          </w:rPr>
          <w:delText>// Pripravimo klic – dodamo parametra »identifikator« in »token«</w:delText>
        </w:r>
      </w:del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$ch = curl_init($request.'&amp;identifier='.$identifier.'&amp;token='.$token);</w:t>
      </w:r>
    </w:p>
    <w:p w:rsidR="00CB1879" w:rsidRPr="00CB370D" w:rsidRDefault="00CB1879" w:rsidP="00CB1879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CURLOPT_POSTFIELDS, json_encode($post_data));</w:t>
      </w:r>
      <w:r w:rsidR="0031519A" w:rsidRPr="00CB370D">
        <w:rPr>
          <w:rFonts w:cs="Arial"/>
          <w:i/>
          <w:sz w:val="20"/>
          <w:szCs w:val="20"/>
          <w:shd w:val="clear" w:color="auto" w:fill="FFFFFF"/>
        </w:rPr>
        <w:tab/>
      </w:r>
      <w:r w:rsidR="0031519A" w:rsidRPr="00CB370D">
        <w:rPr>
          <w:rFonts w:cs="Arial"/>
          <w:i/>
          <w:sz w:val="20"/>
          <w:szCs w:val="20"/>
          <w:shd w:val="clear" w:color="auto" w:fill="FFFFFF"/>
        </w:rPr>
        <w:tab/>
        <w:t xml:space="preserve">// JSON string </w:t>
      </w:r>
      <w:del w:id="18" w:author="Peter" w:date="2016-09-09T10:08:00Z">
        <w:r w:rsidR="0031519A" w:rsidRPr="00CB370D" w:rsidDel="009D4E8D">
          <w:rPr>
            <w:rFonts w:cs="Arial"/>
            <w:i/>
            <w:sz w:val="20"/>
            <w:szCs w:val="20"/>
            <w:shd w:val="clear" w:color="auto" w:fill="FFFFFF"/>
          </w:rPr>
          <w:delText xml:space="preserve">za </w:delText>
        </w:r>
      </w:del>
      <w:ins w:id="19" w:author="Peter" w:date="2016-09-09T10:08:00Z">
        <w:r w:rsidR="009D4E8D">
          <w:rPr>
            <w:rFonts w:cs="Arial"/>
            <w:i/>
            <w:sz w:val="20"/>
            <w:szCs w:val="20"/>
            <w:shd w:val="clear" w:color="auto" w:fill="FFFFFF"/>
          </w:rPr>
          <w:t xml:space="preserve">for </w:t>
        </w:r>
        <w:r w:rsidR="009D4E8D" w:rsidRPr="00CB370D">
          <w:rPr>
            <w:rFonts w:cs="Arial"/>
            <w:i/>
            <w:sz w:val="20"/>
            <w:szCs w:val="20"/>
            <w:shd w:val="clear" w:color="auto" w:fill="FFFFFF"/>
          </w:rPr>
          <w:t xml:space="preserve"> </w:t>
        </w:r>
      </w:ins>
      <w:r w:rsidR="0031519A" w:rsidRPr="00CB370D">
        <w:rPr>
          <w:rFonts w:cs="Arial"/>
          <w:i/>
          <w:sz w:val="20"/>
          <w:szCs w:val="20"/>
          <w:shd w:val="clear" w:color="auto" w:fill="FFFFFF"/>
        </w:rPr>
        <w:t>POST</w:t>
      </w:r>
    </w:p>
    <w:p w:rsidR="00CB1879" w:rsidRPr="00CB370D" w:rsidRDefault="00CB1879" w:rsidP="00CB1879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CURLOPT_POST, true);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CURLOPT_CUSTOMREQUEST, $request_method);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curl_setopt($ch, CURLOPT_RETURNTRANSFER, true);</w:t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ab/>
      </w:r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 xml:space="preserve">// </w:t>
      </w:r>
      <w:del w:id="20" w:author="Peter" w:date="2016-09-09T10:08:00Z">
        <w:r w:rsidRPr="00CB370D" w:rsidDel="00B95B8A">
          <w:rPr>
            <w:rFonts w:cs="Arial"/>
            <w:i/>
            <w:sz w:val="20"/>
            <w:szCs w:val="20"/>
            <w:shd w:val="clear" w:color="auto" w:fill="FFFFFF"/>
          </w:rPr>
          <w:delText xml:space="preserve">Izvedemo </w:delText>
        </w:r>
      </w:del>
      <w:ins w:id="21" w:author="Peter" w:date="2016-09-09T10:08:00Z">
        <w:r w:rsidR="00B95B8A">
          <w:rPr>
            <w:rFonts w:cs="Arial"/>
            <w:i/>
            <w:sz w:val="20"/>
            <w:szCs w:val="20"/>
            <w:shd w:val="clear" w:color="auto" w:fill="FFFFFF"/>
          </w:rPr>
          <w:t>Execute call</w:t>
        </w:r>
      </w:ins>
      <w:del w:id="22" w:author="Peter" w:date="2016-09-09T10:08:00Z">
        <w:r w:rsidRPr="00CB370D" w:rsidDel="00B95B8A">
          <w:rPr>
            <w:rFonts w:cs="Arial"/>
            <w:i/>
            <w:sz w:val="20"/>
            <w:szCs w:val="20"/>
            <w:shd w:val="clear" w:color="auto" w:fill="FFFFFF"/>
          </w:rPr>
          <w:delText>klic</w:delText>
        </w:r>
      </w:del>
    </w:p>
    <w:p w:rsidR="00BB18C2" w:rsidRPr="00CB370D" w:rsidRDefault="00BB18C2" w:rsidP="00BB18C2">
      <w:pPr>
        <w:tabs>
          <w:tab w:val="left" w:pos="1005"/>
          <w:tab w:val="left" w:pos="1277"/>
        </w:tabs>
        <w:spacing w:after="0"/>
        <w:jc w:val="both"/>
        <w:rPr>
          <w:rFonts w:cs="Arial"/>
          <w:i/>
          <w:sz w:val="20"/>
          <w:szCs w:val="20"/>
          <w:shd w:val="clear" w:color="auto" w:fill="FFFFFF"/>
        </w:rPr>
      </w:pPr>
      <w:r w:rsidRPr="00CB370D">
        <w:rPr>
          <w:rFonts w:cs="Arial"/>
          <w:i/>
          <w:sz w:val="20"/>
          <w:szCs w:val="20"/>
          <w:shd w:val="clear" w:color="auto" w:fill="FFFFFF"/>
        </w:rPr>
        <w:t>$result = curl_exec($ch);</w:t>
      </w:r>
    </w:p>
    <w:p w:rsidR="00DD55D4" w:rsidRDefault="00DD55D4">
      <w:p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br w:type="page"/>
      </w:r>
    </w:p>
    <w:p w:rsidR="00F51270" w:rsidRDefault="00F51270" w:rsidP="00F51270">
      <w:pPr>
        <w:tabs>
          <w:tab w:val="left" w:pos="1005"/>
          <w:tab w:val="left" w:pos="127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API </w:t>
      </w:r>
      <w:del w:id="23" w:author="Peter" w:date="2016-09-09T10:08:00Z">
        <w:r w:rsidDel="00DE5CBD">
          <w:rPr>
            <w:b/>
            <w:sz w:val="28"/>
            <w:szCs w:val="28"/>
            <w:shd w:val="clear" w:color="auto" w:fill="FFFFFF"/>
          </w:rPr>
          <w:delText>funkcije</w:delText>
        </w:r>
      </w:del>
      <w:ins w:id="24" w:author="Peter" w:date="2016-09-09T10:08:00Z">
        <w:r w:rsidR="00DE5CBD">
          <w:rPr>
            <w:b/>
            <w:sz w:val="28"/>
            <w:szCs w:val="28"/>
            <w:shd w:val="clear" w:color="auto" w:fill="FFFFFF"/>
          </w:rPr>
          <w:t>functions</w:t>
        </w:r>
      </w:ins>
    </w:p>
    <w:p w:rsidR="005472EB" w:rsidRDefault="005472EB" w:rsidP="005E0635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</w:p>
    <w:p w:rsidR="00C16A9C" w:rsidRDefault="00C16A9C" w:rsidP="005E0635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C90BD5">
        <w:rPr>
          <w:rFonts w:eastAsia="Times New Roman" w:cs="Arial"/>
          <w:b/>
          <w:sz w:val="24"/>
          <w:szCs w:val="24"/>
          <w:lang w:eastAsia="sl-SI"/>
        </w:rPr>
        <w:t>getSurveyQuestions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ins w:id="25" w:author="Peter" w:date="2016-09-09T10:08:00Z">
        <w:r w:rsidR="00150FED">
          <w:rPr>
            <w:rFonts w:eastAsia="Times New Roman" w:cs="Arial"/>
            <w:b/>
            <w:sz w:val="24"/>
            <w:szCs w:val="24"/>
            <w:lang w:eastAsia="sl-SI"/>
          </w:rPr>
          <w:t>returns data about all questions in a survey</w:t>
        </w:r>
      </w:ins>
      <w:del w:id="26" w:author="Peter" w:date="2016-09-09T10:08:00Z">
        <w:r w:rsidDel="00150FED">
          <w:rPr>
            <w:rFonts w:eastAsia="Times New Roman" w:cs="Arial"/>
            <w:b/>
            <w:sz w:val="24"/>
            <w:szCs w:val="24"/>
            <w:lang w:eastAsia="sl-SI"/>
          </w:rPr>
          <w:delText>vrne podatke o vseh vprašanjih v anketi</w:delText>
        </w:r>
      </w:del>
    </w:p>
    <w:p w:rsidR="00C16A9C" w:rsidRDefault="00C16A9C" w:rsidP="00C16A9C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C16A9C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C16A9C" w:rsidRPr="00C16A9C" w:rsidRDefault="00C16A9C" w:rsidP="005E0635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7" w:author="Peter" w:date="2016-09-09T10:08:00Z">
        <w:r w:rsidR="006F06FD"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8" w:author="Peter" w:date="2016-09-09T10:08:00Z">
        <w:r w:rsidR="006F06FD">
          <w:rPr>
            <w:rFonts w:eastAsia="Times New Roman" w:cs="Arial"/>
            <w:lang w:eastAsia="sl-SI"/>
          </w:rPr>
          <w:t>s</w:t>
        </w:r>
      </w:ins>
      <w:del w:id="29" w:author="Peter" w:date="2016-09-09T10:08:00Z">
        <w:r w:rsidRPr="00C16A9C" w:rsidDel="006F06FD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C16A9C" w:rsidRPr="00C16A9C" w:rsidRDefault="00C16A9C" w:rsidP="00C16A9C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action=getSurveyQuestions</w:t>
      </w:r>
    </w:p>
    <w:p w:rsidR="003372FD" w:rsidRPr="003752C0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30" w:author="Peter" w:date="2016-09-09T10:08:00Z">
        <w:r w:rsidR="0017140F"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31" w:author="Peter" w:date="2016-09-09T10:08:00Z">
        <w:r w:rsidRPr="00C16A9C" w:rsidDel="0017140F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796938" w:rsidRPr="00796938" w:rsidRDefault="00796938" w:rsidP="00796938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16A9C" w:rsidRDefault="00C16A9C" w:rsidP="00CB370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del w:id="32" w:author="Peter" w:date="2016-09-09T10:09:00Z">
        <w:r w:rsidDel="00C177C6">
          <w:rPr>
            <w:rFonts w:eastAsia="Times New Roman" w:cs="Arial"/>
            <w:lang w:eastAsia="sl-SI"/>
          </w:rPr>
          <w:delText xml:space="preserve">Primer </w:delText>
        </w:r>
      </w:del>
      <w:ins w:id="33" w:author="Peter" w:date="2016-09-09T10:09:00Z">
        <w:r w:rsidR="00C177C6">
          <w:rPr>
            <w:rFonts w:eastAsia="Times New Roman" w:cs="Arial"/>
            <w:lang w:eastAsia="sl-SI"/>
          </w:rPr>
          <w:t>Re</w:t>
        </w:r>
      </w:ins>
      <w:ins w:id="34" w:author="Peter" w:date="2016-09-09T10:11:00Z">
        <w:r w:rsidR="00317AF0">
          <w:rPr>
            <w:rFonts w:eastAsia="Times New Roman" w:cs="Arial"/>
            <w:lang w:eastAsia="sl-SI"/>
          </w:rPr>
          <w:t>sponse</w:t>
        </w:r>
      </w:ins>
      <w:ins w:id="35" w:author="Peter" w:date="2016-09-09T10:09:00Z">
        <w:r w:rsidR="00C177C6">
          <w:rPr>
            <w:rFonts w:eastAsia="Times New Roman" w:cs="Arial"/>
            <w:lang w:eastAsia="sl-SI"/>
          </w:rPr>
          <w:t xml:space="preserve"> example</w:t>
        </w:r>
      </w:ins>
      <w:del w:id="36" w:author="Peter" w:date="2016-09-09T10:09:00Z">
        <w:r w:rsidDel="00C177C6">
          <w:rPr>
            <w:rFonts w:eastAsia="Times New Roman" w:cs="Arial"/>
            <w:lang w:eastAsia="sl-SI"/>
          </w:rPr>
          <w:delText>odgovora</w:delText>
        </w:r>
      </w:del>
      <w:r>
        <w:rPr>
          <w:rFonts w:eastAsia="Times New Roman" w:cs="Arial"/>
          <w:lang w:eastAsia="sl-SI"/>
        </w:rPr>
        <w:t>:</w:t>
      </w:r>
    </w:p>
    <w:p w:rsidR="00CB370D" w:rsidRPr="00796938" w:rsidRDefault="007A1D41" w:rsidP="00CB370D">
      <w:pPr>
        <w:tabs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{</w:t>
      </w:r>
      <w:r w:rsidR="00CB370D" w:rsidRPr="00796938">
        <w:rPr>
          <w:i/>
          <w:sz w:val="20"/>
          <w:szCs w:val="20"/>
        </w:rPr>
        <w:t>"</w:t>
      </w:r>
      <w:ins w:id="37" w:author="Peter" w:date="2016-09-09T10:09:00Z">
        <w:r w:rsidR="006C1FA5">
          <w:rPr>
            <w:i/>
            <w:sz w:val="20"/>
            <w:szCs w:val="20"/>
          </w:rPr>
          <w:t>Question_</w:t>
        </w:r>
      </w:ins>
      <w:r w:rsidR="00CB370D" w:rsidRPr="00796938">
        <w:rPr>
          <w:i/>
          <w:sz w:val="20"/>
          <w:szCs w:val="20"/>
        </w:rPr>
        <w:t>ID_</w:t>
      </w:r>
      <w:del w:id="38" w:author="Peter" w:date="2016-09-09T10:09:00Z">
        <w:r w:rsidR="00CB370D" w:rsidRPr="00796938" w:rsidDel="006C1FA5">
          <w:rPr>
            <w:i/>
            <w:sz w:val="20"/>
            <w:szCs w:val="20"/>
          </w:rPr>
          <w:delText>VPRAŠANJA</w:delText>
        </w:r>
      </w:del>
      <w:r w:rsidR="00CB370D" w:rsidRPr="00796938">
        <w:rPr>
          <w:i/>
          <w:sz w:val="20"/>
          <w:szCs w:val="20"/>
        </w:rPr>
        <w:t>_1":{</w:t>
      </w:r>
    </w:p>
    <w:p w:rsidR="00CB370D" w:rsidRPr="00796938" w:rsidRDefault="00CB370D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</w:t>
      </w:r>
      <w:r w:rsidR="00842015" w:rsidRPr="00796938">
        <w:rPr>
          <w:i/>
          <w:sz w:val="20"/>
          <w:szCs w:val="20"/>
        </w:rPr>
        <w:t>1234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"tip":"</w:t>
      </w:r>
      <w:del w:id="39" w:author="Peter" w:date="2016-09-09T10:09:00Z">
        <w:r w:rsidRPr="00796938" w:rsidDel="008F5685">
          <w:rPr>
            <w:i/>
            <w:sz w:val="20"/>
            <w:szCs w:val="20"/>
          </w:rPr>
          <w:delText>En odgovor</w:delText>
        </w:r>
      </w:del>
      <w:ins w:id="40" w:author="Peter" w:date="2016-09-09T10:10:00Z">
        <w:r w:rsidR="00E02A19">
          <w:rPr>
            <w:i/>
            <w:sz w:val="20"/>
            <w:szCs w:val="20"/>
          </w:rPr>
          <w:t>Single</w:t>
        </w:r>
      </w:ins>
      <w:ins w:id="41" w:author="Peter" w:date="2016-09-09T10:09:00Z">
        <w:r w:rsidR="008F5685">
          <w:rPr>
            <w:i/>
            <w:sz w:val="20"/>
            <w:szCs w:val="20"/>
          </w:rPr>
          <w:t xml:space="preserve"> answer</w:t>
        </w:r>
      </w:ins>
      <w:r w:rsidRPr="00796938">
        <w:rPr>
          <w:i/>
          <w:sz w:val="20"/>
          <w:szCs w:val="20"/>
        </w:rPr>
        <w:t>",</w:t>
      </w:r>
    </w:p>
    <w:p w:rsidR="00CB370D" w:rsidRPr="00796938" w:rsidRDefault="003C3722" w:rsidP="00CB370D">
      <w:pPr>
        <w:tabs>
          <w:tab w:val="left" w:pos="709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"naslov":"</w:t>
      </w:r>
      <w:del w:id="42" w:author="Peter" w:date="2016-09-09T10:10:00Z">
        <w:r w:rsidRPr="00796938" w:rsidDel="00A22E0C">
          <w:rPr>
            <w:i/>
            <w:sz w:val="20"/>
            <w:szCs w:val="20"/>
          </w:rPr>
          <w:delText xml:space="preserve">Naslov </w:delText>
        </w:r>
      </w:del>
      <w:ins w:id="43" w:author="Peter" w:date="2016-09-09T10:10:00Z">
        <w:r w:rsidR="00A22E0C">
          <w:rPr>
            <w:i/>
            <w:sz w:val="20"/>
            <w:szCs w:val="20"/>
          </w:rPr>
          <w:t>Question 1 title</w:t>
        </w:r>
      </w:ins>
      <w:del w:id="44" w:author="Peter" w:date="2016-09-09T10:10:00Z">
        <w:r w:rsidRPr="00796938" w:rsidDel="00A22E0C">
          <w:rPr>
            <w:i/>
            <w:sz w:val="20"/>
            <w:szCs w:val="20"/>
          </w:rPr>
          <w:delText xml:space="preserve">vprašanja </w:delText>
        </w:r>
        <w:r w:rsidR="001D1383" w:rsidRPr="00796938" w:rsidDel="00A22E0C">
          <w:rPr>
            <w:i/>
            <w:sz w:val="20"/>
            <w:szCs w:val="20"/>
          </w:rPr>
          <w:delText>1</w:delText>
        </w:r>
      </w:del>
      <w:r w:rsidR="00CB370D"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"info":"",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"variable":"Q</w:t>
      </w:r>
      <w:r w:rsidR="001D1383" w:rsidRPr="00796938">
        <w:rPr>
          <w:i/>
          <w:sz w:val="20"/>
          <w:szCs w:val="20"/>
        </w:rPr>
        <w:t>1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"stran_id":"2890",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"stran_naslov":"</w:t>
      </w:r>
      <w:del w:id="45" w:author="Peter" w:date="2016-09-09T10:10:00Z">
        <w:r w:rsidRPr="00796938" w:rsidDel="00846353">
          <w:rPr>
            <w:i/>
            <w:sz w:val="20"/>
            <w:szCs w:val="20"/>
          </w:rPr>
          <w:delText xml:space="preserve">Stran </w:delText>
        </w:r>
      </w:del>
      <w:ins w:id="46" w:author="Peter" w:date="2016-09-09T10:10:00Z">
        <w:r w:rsidR="00846353">
          <w:rPr>
            <w:i/>
            <w:sz w:val="20"/>
            <w:szCs w:val="20"/>
          </w:rPr>
          <w:t xml:space="preserve">Page </w:t>
        </w:r>
      </w:ins>
      <w:r w:rsidRPr="00796938">
        <w:rPr>
          <w:i/>
          <w:sz w:val="20"/>
          <w:szCs w:val="20"/>
        </w:rPr>
        <w:t>1",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</w:t>
      </w:r>
      <w:r w:rsidR="001D1383" w:rsidRPr="00796938">
        <w:rPr>
          <w:i/>
          <w:sz w:val="20"/>
          <w:szCs w:val="20"/>
        </w:rPr>
        <w:t>1</w:t>
      </w:r>
      <w:r w:rsidRPr="00796938">
        <w:rPr>
          <w:i/>
          <w:sz w:val="20"/>
          <w:szCs w:val="20"/>
        </w:rPr>
        <w:t>",</w:t>
      </w:r>
    </w:p>
    <w:p w:rsidR="00CB370D" w:rsidRPr="00796938" w:rsidRDefault="00CB370D" w:rsidP="00CB370D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"vrednosti":{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"48495":{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"id":"48495",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"naslov":</w:t>
      </w:r>
      <w:r w:rsidR="001D1383" w:rsidRPr="00796938">
        <w:rPr>
          <w:i/>
          <w:sz w:val="20"/>
          <w:szCs w:val="20"/>
        </w:rPr>
        <w:t>"</w:t>
      </w:r>
      <w:del w:id="47" w:author="Peter" w:date="2016-09-09T10:10:00Z">
        <w:r w:rsidR="001D1383" w:rsidRPr="00796938" w:rsidDel="00846353">
          <w:rPr>
            <w:i/>
            <w:sz w:val="20"/>
            <w:szCs w:val="20"/>
          </w:rPr>
          <w:delText>Vpi\u0161ite besedilo odgovora</w:delText>
        </w:r>
      </w:del>
      <w:ins w:id="48" w:author="Peter" w:date="2016-09-09T10:10:00Z">
        <w:r w:rsidR="00846353">
          <w:rPr>
            <w:i/>
            <w:sz w:val="20"/>
            <w:szCs w:val="20"/>
          </w:rPr>
          <w:t>Answer 1</w:t>
        </w:r>
      </w:ins>
      <w:r w:rsidRPr="00796938">
        <w:rPr>
          <w:i/>
          <w:sz w:val="20"/>
          <w:szCs w:val="20"/>
        </w:rPr>
        <w:t>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"variable":"1",</w:t>
      </w:r>
    </w:p>
    <w:p w:rsidR="001D1383" w:rsidRPr="00796938" w:rsidRDefault="00CB370D" w:rsidP="001D1383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"vrstni_red":"1"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},"48496":{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"id":"48496",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"naslov":"</w:t>
      </w:r>
      <w:del w:id="49" w:author="Peter" w:date="2016-09-09T10:10:00Z">
        <w:r w:rsidRPr="00796938" w:rsidDel="00846353">
          <w:rPr>
            <w:i/>
            <w:sz w:val="20"/>
            <w:szCs w:val="20"/>
          </w:rPr>
          <w:delText>Vpi\u0161ite besedilo odgovora</w:delText>
        </w:r>
      </w:del>
      <w:ins w:id="50" w:author="Peter" w:date="2016-09-09T10:10:00Z">
        <w:r w:rsidR="00846353">
          <w:rPr>
            <w:i/>
            <w:sz w:val="20"/>
            <w:szCs w:val="20"/>
          </w:rPr>
          <w:t>Answer</w:t>
        </w:r>
      </w:ins>
      <w:r w:rsidRPr="00796938">
        <w:rPr>
          <w:i/>
          <w:sz w:val="20"/>
          <w:szCs w:val="20"/>
        </w:rPr>
        <w:t xml:space="preserve"> 2",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"variable":"2",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156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"vrstni_red":"2"</w:t>
      </w:r>
    </w:p>
    <w:p w:rsidR="00DF3960" w:rsidRPr="00796938" w:rsidRDefault="00DF3960" w:rsidP="00DF3960">
      <w:pPr>
        <w:tabs>
          <w:tab w:val="left" w:pos="709"/>
          <w:tab w:val="left" w:pos="5407"/>
        </w:tabs>
        <w:spacing w:after="0"/>
        <w:ind w:left="993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</w:p>
    <w:p w:rsidR="00DF3960" w:rsidRPr="00796938" w:rsidRDefault="00CB370D" w:rsidP="00DF396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</w:p>
    <w:p w:rsidR="00DF3960" w:rsidRPr="00796938" w:rsidRDefault="00DF3960" w:rsidP="00DF3960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}</w:t>
      </w:r>
      <w:r w:rsidR="007A1D41" w:rsidRPr="00796938">
        <w:rPr>
          <w:i/>
          <w:sz w:val="20"/>
          <w:szCs w:val="20"/>
        </w:rPr>
        <w:t>}</w:t>
      </w:r>
      <w:r w:rsidRPr="00796938">
        <w:rPr>
          <w:i/>
          <w:sz w:val="20"/>
          <w:szCs w:val="20"/>
        </w:rPr>
        <w:t>,</w:t>
      </w:r>
    </w:p>
    <w:p w:rsidR="00DF3960" w:rsidRPr="00796938" w:rsidRDefault="007A1D41" w:rsidP="00DF3960">
      <w:pPr>
        <w:tabs>
          <w:tab w:val="left" w:pos="5407"/>
        </w:tabs>
        <w:spacing w:after="0"/>
        <w:rPr>
          <w:i/>
          <w:sz w:val="20"/>
          <w:szCs w:val="20"/>
        </w:rPr>
      </w:pPr>
      <w:r w:rsidRPr="00796938">
        <w:rPr>
          <w:i/>
          <w:sz w:val="20"/>
          <w:szCs w:val="20"/>
        </w:rPr>
        <w:t>{</w:t>
      </w:r>
      <w:r w:rsidR="00DF3960" w:rsidRPr="00796938">
        <w:rPr>
          <w:i/>
          <w:sz w:val="20"/>
          <w:szCs w:val="20"/>
        </w:rPr>
        <w:t>"</w:t>
      </w:r>
      <w:ins w:id="51" w:author="Peter" w:date="2016-09-09T10:10:00Z">
        <w:r w:rsidR="00846353" w:rsidRPr="00846353">
          <w:rPr>
            <w:i/>
            <w:sz w:val="20"/>
            <w:szCs w:val="20"/>
          </w:rPr>
          <w:t xml:space="preserve"> </w:t>
        </w:r>
        <w:r w:rsidR="00846353">
          <w:rPr>
            <w:i/>
            <w:sz w:val="20"/>
            <w:szCs w:val="20"/>
          </w:rPr>
          <w:t>Question_</w:t>
        </w:r>
      </w:ins>
      <w:r w:rsidR="00DF3960" w:rsidRPr="00796938">
        <w:rPr>
          <w:i/>
          <w:sz w:val="20"/>
          <w:szCs w:val="20"/>
        </w:rPr>
        <w:t>ID</w:t>
      </w:r>
      <w:ins w:id="52" w:author="Peter" w:date="2016-09-09T10:10:00Z">
        <w:r w:rsidR="00846353" w:rsidRPr="00796938" w:rsidDel="00846353">
          <w:rPr>
            <w:i/>
            <w:sz w:val="20"/>
            <w:szCs w:val="20"/>
          </w:rPr>
          <w:t xml:space="preserve"> </w:t>
        </w:r>
      </w:ins>
      <w:del w:id="53" w:author="Peter" w:date="2016-09-09T10:10:00Z">
        <w:r w:rsidR="00DF3960" w:rsidRPr="00796938" w:rsidDel="00846353">
          <w:rPr>
            <w:i/>
            <w:sz w:val="20"/>
            <w:szCs w:val="20"/>
          </w:rPr>
          <w:delText>_VPRAŠANJA</w:delText>
        </w:r>
      </w:del>
      <w:ins w:id="54" w:author="Peter" w:date="2016-09-09T10:10:00Z">
        <w:r w:rsidR="00846353">
          <w:rPr>
            <w:i/>
            <w:sz w:val="20"/>
            <w:szCs w:val="20"/>
          </w:rPr>
          <w:t>_</w:t>
        </w:r>
      </w:ins>
      <w:del w:id="55" w:author="Peter" w:date="2016-09-09T10:10:00Z">
        <w:r w:rsidR="00DF3960" w:rsidRPr="00796938" w:rsidDel="00846353">
          <w:rPr>
            <w:i/>
            <w:sz w:val="20"/>
            <w:szCs w:val="20"/>
          </w:rPr>
          <w:delText>_</w:delText>
        </w:r>
      </w:del>
      <w:r w:rsidR="00DF3960" w:rsidRPr="00796938">
        <w:rPr>
          <w:i/>
          <w:sz w:val="20"/>
          <w:szCs w:val="20"/>
        </w:rPr>
        <w:t>2"...</w:t>
      </w:r>
    </w:p>
    <w:p w:rsidR="005B7B13" w:rsidRDefault="005B7B13" w:rsidP="005B7B13">
      <w:pPr>
        <w:rPr>
          <w:rFonts w:eastAsia="Times New Roman" w:cs="Arial"/>
          <w:b/>
          <w:sz w:val="24"/>
          <w:szCs w:val="24"/>
          <w:lang w:eastAsia="sl-SI"/>
        </w:rPr>
      </w:pPr>
    </w:p>
    <w:p w:rsidR="00CD7574" w:rsidRDefault="00B7097C" w:rsidP="00CD7574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B7097C">
        <w:rPr>
          <w:rFonts w:eastAsia="Times New Roman" w:cs="Arial"/>
          <w:b/>
          <w:sz w:val="24"/>
          <w:szCs w:val="24"/>
          <w:lang w:eastAsia="sl-SI"/>
        </w:rPr>
        <w:t>getSurveyStatuses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ins w:id="56" w:author="Peter" w:date="2016-09-09T10:11:00Z">
        <w:r w:rsidR="00172DF2">
          <w:rPr>
            <w:rFonts w:eastAsia="Times New Roman" w:cs="Arial"/>
            <w:b/>
            <w:sz w:val="24"/>
            <w:szCs w:val="24"/>
            <w:lang w:eastAsia="sl-SI"/>
          </w:rPr>
          <w:t xml:space="preserve">returns answer statuses </w:t>
        </w:r>
      </w:ins>
      <w:del w:id="57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 xml:space="preserve">vrne </w:delText>
        </w:r>
        <w:r w:rsidR="00616AFB" w:rsidDel="00172DF2">
          <w:rPr>
            <w:rFonts w:eastAsia="Times New Roman" w:cs="Arial"/>
            <w:b/>
            <w:sz w:val="24"/>
            <w:szCs w:val="24"/>
            <w:lang w:eastAsia="sl-SI"/>
          </w:rPr>
          <w:delText xml:space="preserve">statuse odgovorov za </w:delText>
        </w:r>
      </w:del>
      <w:ins w:id="58" w:author="Peter" w:date="2016-09-09T10:11:00Z">
        <w:r w:rsidR="00172DF2">
          <w:rPr>
            <w:rFonts w:eastAsia="Times New Roman" w:cs="Arial"/>
            <w:b/>
            <w:sz w:val="24"/>
            <w:szCs w:val="24"/>
            <w:lang w:eastAsia="sl-SI"/>
          </w:rPr>
          <w:t>for survey</w:t>
        </w:r>
      </w:ins>
      <w:del w:id="59" w:author="Peter" w:date="2016-09-09T10:11:00Z">
        <w:r w:rsidR="00616AFB"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B7097C" w:rsidRDefault="00B7097C" w:rsidP="00CD7574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CD7574">
      <w:pPr>
        <w:spacing w:after="0"/>
        <w:rPr>
          <w:rFonts w:cs="Arial"/>
          <w:shd w:val="clear" w:color="auto" w:fill="FFFFFF"/>
        </w:rPr>
      </w:pPr>
    </w:p>
    <w:p w:rsidR="00B7097C" w:rsidRPr="00C16A9C" w:rsidRDefault="00B7097C" w:rsidP="00B7097C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60" w:author="Peter" w:date="2016-09-09T10:11:00Z">
        <w:r w:rsidR="009D0325"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61" w:author="Peter" w:date="2016-09-09T10:11:00Z">
        <w:r w:rsidR="009D0325">
          <w:rPr>
            <w:rFonts w:eastAsia="Times New Roman" w:cs="Arial"/>
            <w:lang w:eastAsia="sl-SI"/>
          </w:rPr>
          <w:t>s</w:t>
        </w:r>
      </w:ins>
      <w:del w:id="62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B7097C" w:rsidRDefault="00B7097C" w:rsidP="00B7097C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C97075">
        <w:rPr>
          <w:rFonts w:eastAsia="Times New Roman" w:cs="Arial"/>
          <w:lang w:eastAsia="sl-SI"/>
        </w:rPr>
        <w:t>Statuses</w:t>
      </w:r>
    </w:p>
    <w:p w:rsidR="003372FD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63" w:author="Peter" w:date="2016-09-09T10:11:00Z">
        <w:r w:rsidR="00734A5E"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64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E46AE3" w:rsidRPr="00E46AE3" w:rsidRDefault="00E46AE3" w:rsidP="00E46AE3">
      <w:pPr>
        <w:spacing w:after="0"/>
        <w:jc w:val="both"/>
        <w:rPr>
          <w:rFonts w:eastAsia="Times New Roman" w:cs="Arial"/>
          <w:lang w:eastAsia="sl-SI"/>
        </w:rPr>
      </w:pPr>
    </w:p>
    <w:p w:rsidR="00E46AE3" w:rsidRDefault="00317AF0" w:rsidP="005E1A42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65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66" w:author="Peter" w:date="2016-09-09T10:11:00Z">
        <w:r w:rsidR="00E46AE3"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67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="00E46AE3" w:rsidRPr="00E46AE3">
        <w:rPr>
          <w:rFonts w:eastAsia="Times New Roman" w:cs="Arial"/>
          <w:lang w:eastAsia="sl-SI"/>
        </w:rPr>
        <w:t>:</w:t>
      </w:r>
    </w:p>
    <w:p w:rsidR="005E1A42" w:rsidRPr="00105128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{"valid":{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del w:id="68" w:author="Peter" w:date="2016-09-09T10:11:00Z">
        <w:r w:rsidR="005E1A42" w:rsidRPr="00105128" w:rsidDel="00D71ECE">
          <w:rPr>
            <w:rFonts w:eastAsia="Times New Roman" w:cs="Arial"/>
            <w:i/>
            <w:sz w:val="20"/>
            <w:szCs w:val="20"/>
            <w:lang w:eastAsia="sl-SI"/>
          </w:rPr>
          <w:delText>//ustrezno</w:delText>
        </w:r>
      </w:del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"6":1,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69" w:author="Peter" w:date="2016-09-09T10:11:00Z">
        <w:r w:rsidR="005E1A42" w:rsidRPr="00105128" w:rsidDel="00D71ECE">
          <w:rPr>
            <w:rFonts w:eastAsia="Times New Roman" w:cs="Arial"/>
            <w:i/>
            <w:sz w:val="20"/>
            <w:szCs w:val="20"/>
            <w:lang w:eastAsia="sl-SI"/>
          </w:rPr>
          <w:delText xml:space="preserve">končal </w:delText>
        </w:r>
      </w:del>
      <w:ins w:id="70" w:author="Peter" w:date="2016-09-09T10:11:00Z">
        <w:r w:rsidR="00D71ECE">
          <w:rPr>
            <w:rFonts w:eastAsia="Times New Roman" w:cs="Arial"/>
            <w:i/>
            <w:sz w:val="20"/>
            <w:szCs w:val="20"/>
            <w:lang w:eastAsia="sl-SI"/>
          </w:rPr>
          <w:t>finished</w:t>
        </w:r>
        <w:r w:rsidR="00D71ECE" w:rsidRPr="00105128">
          <w:rPr>
            <w:rFonts w:eastAsia="Times New Roman" w:cs="Arial"/>
            <w:i/>
            <w:sz w:val="20"/>
            <w:szCs w:val="20"/>
            <w:lang w:eastAsia="sl-SI"/>
          </w:rPr>
          <w:t xml:space="preserve"> </w:t>
        </w:r>
      </w:ins>
      <w:del w:id="71" w:author="Peter" w:date="2016-09-09T10:12:00Z">
        <w:r w:rsidR="005E1A42" w:rsidRPr="00105128" w:rsidDel="00D71ECE">
          <w:rPr>
            <w:rFonts w:eastAsia="Times New Roman" w:cs="Arial"/>
            <w:i/>
            <w:sz w:val="20"/>
            <w:szCs w:val="20"/>
            <w:lang w:eastAsia="sl-SI"/>
          </w:rPr>
          <w:delText>anketo</w:delText>
        </w:r>
      </w:del>
      <w:ins w:id="72" w:author="Peter" w:date="2016-09-09T10:12:00Z">
        <w:r w:rsidR="00D71ECE">
          <w:rPr>
            <w:rFonts w:eastAsia="Times New Roman" w:cs="Arial"/>
            <w:i/>
            <w:sz w:val="20"/>
            <w:szCs w:val="20"/>
            <w:lang w:eastAsia="sl-SI"/>
          </w:rPr>
          <w:t>survey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"5":0},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73" w:author="Peter" w:date="2016-09-09T10:12:00Z">
        <w:r w:rsidR="005E1A42" w:rsidRPr="00105128" w:rsidDel="00D71ECE">
          <w:rPr>
            <w:rFonts w:eastAsia="Times New Roman" w:cs="Arial"/>
            <w:i/>
            <w:sz w:val="20"/>
            <w:szCs w:val="20"/>
            <w:lang w:eastAsia="sl-SI"/>
          </w:rPr>
          <w:delText>delno izpolnjena</w:delText>
        </w:r>
      </w:del>
      <w:ins w:id="74" w:author="Peter" w:date="2016-09-09T10:12:00Z">
        <w:r w:rsidR="00D71ECE">
          <w:rPr>
            <w:rFonts w:eastAsia="Times New Roman" w:cs="Arial"/>
            <w:i/>
            <w:sz w:val="20"/>
            <w:szCs w:val="20"/>
            <w:lang w:eastAsia="sl-SI"/>
          </w:rPr>
          <w:t>partially finished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"nonvalid":{</w:t>
      </w:r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"6l":0,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75" w:author="Peter" w:date="2016-09-09T10:12:00Z">
        <w:r w:rsidR="005E1A42" w:rsidRPr="00105128" w:rsidDel="00F5516E">
          <w:rPr>
            <w:rFonts w:eastAsia="Times New Roman" w:cs="Arial"/>
            <w:i/>
            <w:sz w:val="20"/>
            <w:szCs w:val="20"/>
            <w:lang w:eastAsia="sl-SI"/>
          </w:rPr>
          <w:delText>prazna v celoti</w:delText>
        </w:r>
      </w:del>
      <w:ins w:id="76" w:author="Peter" w:date="2016-09-09T10:12:00Z">
        <w:r w:rsidR="00F5516E">
          <w:rPr>
            <w:rFonts w:eastAsia="Times New Roman" w:cs="Arial"/>
            <w:i/>
            <w:sz w:val="20"/>
            <w:szCs w:val="20"/>
            <w:lang w:eastAsia="sl-SI"/>
          </w:rPr>
          <w:t>lurker</w:t>
        </w:r>
      </w:ins>
    </w:p>
    <w:p w:rsidR="00E46AE3" w:rsidRPr="00641C43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"5l":0,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77" w:author="Peter" w:date="2016-09-09T10:12:00Z">
        <w:r w:rsidR="005E1A42" w:rsidRPr="00105128" w:rsidDel="00F5516E">
          <w:rPr>
            <w:rFonts w:eastAsia="Times New Roman" w:cs="Arial"/>
            <w:i/>
            <w:sz w:val="20"/>
            <w:szCs w:val="20"/>
            <w:lang w:eastAsia="sl-SI"/>
          </w:rPr>
          <w:delText>prazna delno</w:delText>
        </w:r>
      </w:del>
      <w:ins w:id="78" w:author="Peter" w:date="2016-09-09T10:12:00Z">
        <w:r w:rsidR="00F5516E">
          <w:rPr>
            <w:rFonts w:eastAsia="Times New Roman" w:cs="Arial"/>
            <w:i/>
            <w:sz w:val="20"/>
            <w:szCs w:val="20"/>
            <w:lang w:eastAsia="sl-SI"/>
          </w:rPr>
          <w:t>lurker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"4":0,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79" w:author="Peter" w:date="2016-09-09T10:12:00Z">
        <w:r w:rsidR="005E1A42" w:rsidRPr="00105128" w:rsidDel="00E56443">
          <w:rPr>
            <w:rFonts w:eastAsia="Times New Roman" w:cs="Arial"/>
            <w:i/>
            <w:sz w:val="20"/>
            <w:szCs w:val="20"/>
            <w:lang w:eastAsia="sl-SI"/>
          </w:rPr>
          <w:delText>klik na anketo</w:delText>
        </w:r>
      </w:del>
      <w:ins w:id="80" w:author="Peter" w:date="2016-09-09T10:12:00Z">
        <w:r w:rsidR="00E56443">
          <w:rPr>
            <w:rFonts w:eastAsia="Times New Roman" w:cs="Arial"/>
            <w:i/>
            <w:sz w:val="20"/>
            <w:szCs w:val="20"/>
            <w:lang w:eastAsia="sl-SI"/>
          </w:rPr>
          <w:t>click on a survey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"3":0,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81" w:author="Peter" w:date="2016-09-09T10:12:00Z">
        <w:r w:rsidR="005E1A42" w:rsidRPr="00105128" w:rsidDel="00E56443">
          <w:rPr>
            <w:rFonts w:eastAsia="Times New Roman" w:cs="Arial"/>
            <w:i/>
            <w:sz w:val="20"/>
            <w:szCs w:val="20"/>
            <w:lang w:eastAsia="sl-SI"/>
          </w:rPr>
          <w:delText xml:space="preserve"> klik na nagovor</w:delText>
        </w:r>
      </w:del>
      <w:ins w:id="82" w:author="Peter" w:date="2016-09-09T10:12:00Z">
        <w:r w:rsidR="00E56443">
          <w:rPr>
            <w:rFonts w:eastAsia="Times New Roman" w:cs="Arial"/>
            <w:i/>
            <w:sz w:val="20"/>
            <w:szCs w:val="20"/>
            <w:lang w:eastAsia="sl-SI"/>
          </w:rPr>
          <w:t>click on intro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"-1":0},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83" w:author="Peter" w:date="2016-09-09T10:12:00Z">
        <w:r w:rsidR="005E1A42" w:rsidRPr="00105128" w:rsidDel="00E56443">
          <w:rPr>
            <w:rFonts w:eastAsia="Times New Roman" w:cs="Arial"/>
            <w:i/>
            <w:sz w:val="20"/>
            <w:szCs w:val="20"/>
            <w:lang w:eastAsia="sl-SI"/>
          </w:rPr>
          <w:delText>neznan status</w:delText>
        </w:r>
      </w:del>
      <w:ins w:id="84" w:author="Peter" w:date="2016-09-09T10:12:00Z">
        <w:r w:rsidR="00E56443">
          <w:rPr>
            <w:rFonts w:eastAsia="Times New Roman" w:cs="Arial"/>
            <w:i/>
            <w:sz w:val="20"/>
            <w:szCs w:val="20"/>
            <w:lang w:eastAsia="sl-SI"/>
          </w:rPr>
          <w:t>unknown status</w:t>
        </w:r>
      </w:ins>
    </w:p>
    <w:p w:rsidR="00E46AE3" w:rsidRPr="00105128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"invitation":{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85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 xml:space="preserve">neanketirane </w:delText>
        </w:r>
      </w:del>
      <w:ins w:id="86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 xml:space="preserve">non-surveyed </w:t>
        </w:r>
      </w:ins>
      <w:del w:id="87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>enote</w:delText>
        </w:r>
      </w:del>
      <w:ins w:id="88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>units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"2":0,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</w:t>
      </w:r>
      <w:del w:id="89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 xml:space="preserve">poslan </w:delText>
        </w:r>
      </w:del>
      <w:ins w:id="90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 xml:space="preserve">sent </w:t>
        </w:r>
      </w:ins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- </w:t>
      </w:r>
      <w:del w:id="91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>napaka</w:delText>
        </w:r>
      </w:del>
      <w:ins w:id="92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>error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"1":0,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</w:t>
      </w:r>
      <w:del w:id="93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 xml:space="preserve">poslan </w:delText>
        </w:r>
      </w:del>
      <w:ins w:id="94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 xml:space="preserve">sent </w:t>
        </w:r>
      </w:ins>
      <w:del w:id="95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>-</w:delText>
        </w:r>
      </w:del>
      <w:ins w:id="96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>–</w:t>
        </w:r>
      </w:ins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del w:id="97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>neodgovor</w:delText>
        </w:r>
      </w:del>
      <w:ins w:id="98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>non-response</w:t>
        </w:r>
      </w:ins>
    </w:p>
    <w:p w:rsidR="00E46AE3" w:rsidRPr="00105128" w:rsidRDefault="00E46AE3" w:rsidP="005E1A42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"0":0}</w:t>
      </w:r>
      <w:r w:rsidR="005E1A42" w:rsidRPr="00105128">
        <w:rPr>
          <w:rFonts w:eastAsia="Times New Roman" w:cs="Arial"/>
          <w:i/>
          <w:sz w:val="20"/>
          <w:szCs w:val="20"/>
          <w:lang w:eastAsia="sl-SI"/>
        </w:rPr>
        <w:t xml:space="preserve"> //email </w:t>
      </w:r>
      <w:del w:id="99" w:author="Peter" w:date="2016-09-09T10:13:00Z">
        <w:r w:rsidR="005E1A42" w:rsidRPr="00105128" w:rsidDel="003D2BD4">
          <w:rPr>
            <w:rFonts w:eastAsia="Times New Roman" w:cs="Arial"/>
            <w:i/>
            <w:sz w:val="20"/>
            <w:szCs w:val="20"/>
            <w:lang w:eastAsia="sl-SI"/>
          </w:rPr>
          <w:delText>neposlan</w:delText>
        </w:r>
      </w:del>
      <w:ins w:id="100" w:author="Peter" w:date="2016-09-09T10:13:00Z">
        <w:r w:rsidR="003D2BD4">
          <w:rPr>
            <w:rFonts w:eastAsia="Times New Roman" w:cs="Arial"/>
            <w:i/>
            <w:sz w:val="20"/>
            <w:szCs w:val="20"/>
            <w:lang w:eastAsia="sl-SI"/>
          </w:rPr>
          <w:t>not sent</w:t>
        </w:r>
      </w:ins>
    </w:p>
    <w:p w:rsidR="00E46AE3" w:rsidRDefault="00E46AE3" w:rsidP="00E46AE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165976" w:rsidRDefault="00165976" w:rsidP="00616AFB">
      <w:pPr>
        <w:tabs>
          <w:tab w:val="left" w:pos="5407"/>
        </w:tabs>
        <w:spacing w:after="0"/>
        <w:jc w:val="both"/>
        <w:rPr>
          <w:rFonts w:eastAsia="Times New Roman" w:cs="Arial"/>
          <w:b/>
          <w:sz w:val="24"/>
          <w:szCs w:val="24"/>
          <w:lang w:eastAsia="sl-SI"/>
        </w:rPr>
      </w:pPr>
    </w:p>
    <w:p w:rsidR="00616AFB" w:rsidRDefault="009B6618" w:rsidP="00616AF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9B6618">
        <w:rPr>
          <w:rFonts w:eastAsia="Times New Roman" w:cs="Arial"/>
          <w:b/>
          <w:sz w:val="24"/>
          <w:szCs w:val="24"/>
          <w:lang w:eastAsia="sl-SI"/>
        </w:rPr>
        <w:t>getSurveyFrequencies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 w:rsidR="00616AFB">
        <w:rPr>
          <w:rFonts w:eastAsia="Times New Roman" w:cs="Arial"/>
          <w:b/>
          <w:sz w:val="24"/>
          <w:szCs w:val="24"/>
          <w:lang w:eastAsia="sl-SI"/>
        </w:rPr>
        <w:t>–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ins w:id="101" w:author="Peter" w:date="2016-09-09T10:13:00Z">
        <w:r w:rsidR="00AF3CB8">
          <w:rPr>
            <w:rFonts w:eastAsia="Times New Roman" w:cs="Arial"/>
            <w:b/>
            <w:sz w:val="24"/>
            <w:szCs w:val="24"/>
            <w:lang w:eastAsia="sl-SI"/>
          </w:rPr>
          <w:t xml:space="preserve">returns answer </w:t>
        </w:r>
      </w:ins>
      <w:r>
        <w:rPr>
          <w:rFonts w:eastAsia="Times New Roman" w:cs="Arial"/>
          <w:b/>
          <w:sz w:val="24"/>
          <w:szCs w:val="24"/>
          <w:lang w:eastAsia="sl-SI"/>
        </w:rPr>
        <w:t>fr</w:t>
      </w:r>
      <w:ins w:id="102" w:author="Peter" w:date="2016-09-09T10:13:00Z">
        <w:r w:rsidR="00AF3CB8">
          <w:rPr>
            <w:rFonts w:eastAsia="Times New Roman" w:cs="Arial"/>
            <w:b/>
            <w:sz w:val="24"/>
            <w:szCs w:val="24"/>
            <w:lang w:eastAsia="sl-SI"/>
          </w:rPr>
          <w:t>equencies</w:t>
        </w:r>
      </w:ins>
      <w:del w:id="103" w:author="Peter" w:date="2016-09-09T10:13:00Z">
        <w:r w:rsidDel="00AF3CB8">
          <w:rPr>
            <w:rFonts w:eastAsia="Times New Roman" w:cs="Arial"/>
            <w:b/>
            <w:sz w:val="24"/>
            <w:szCs w:val="24"/>
            <w:lang w:eastAsia="sl-SI"/>
          </w:rPr>
          <w:delText xml:space="preserve">ekvence odgovorov </w:delText>
        </w:r>
      </w:del>
      <w:ins w:id="104" w:author="Peter" w:date="2016-09-09T10:13:00Z">
        <w:r w:rsidR="00AF3CB8">
          <w:rPr>
            <w:rFonts w:eastAsia="Times New Roman" w:cs="Arial"/>
            <w:b/>
            <w:sz w:val="24"/>
            <w:szCs w:val="24"/>
            <w:lang w:eastAsia="sl-SI"/>
          </w:rPr>
          <w:t xml:space="preserve"> for </w:t>
        </w:r>
      </w:ins>
      <w:del w:id="105" w:author="Peter" w:date="2016-09-09T10:14:00Z">
        <w:r w:rsidDel="00AF3CB8">
          <w:rPr>
            <w:rFonts w:eastAsia="Times New Roman" w:cs="Arial"/>
            <w:b/>
            <w:sz w:val="24"/>
            <w:szCs w:val="24"/>
            <w:lang w:eastAsia="sl-SI"/>
          </w:rPr>
          <w:delText>na vprašanja v anketi</w:delText>
        </w:r>
      </w:del>
      <w:ins w:id="106" w:author="Peter" w:date="2016-09-09T10:14:00Z">
        <w:r w:rsidR="00AF3CB8">
          <w:rPr>
            <w:rFonts w:eastAsia="Times New Roman" w:cs="Arial"/>
            <w:b/>
            <w:sz w:val="24"/>
            <w:szCs w:val="24"/>
            <w:lang w:eastAsia="sl-SI"/>
          </w:rPr>
          <w:t>survey</w:t>
        </w:r>
      </w:ins>
    </w:p>
    <w:p w:rsidR="00616AFB" w:rsidRDefault="00616AFB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16AFB" w:rsidRPr="00C16A9C" w:rsidRDefault="00616AFB" w:rsidP="00616AF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107" w:author="Peter" w:date="2016-09-09T10:14:00Z">
        <w:r w:rsidR="00AF3CB8"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108" w:author="Peter" w:date="2016-09-09T10:14:00Z">
        <w:r w:rsidR="00AF3CB8">
          <w:rPr>
            <w:rFonts w:eastAsia="Times New Roman" w:cs="Arial"/>
            <w:lang w:eastAsia="sl-SI"/>
          </w:rPr>
          <w:t>s</w:t>
        </w:r>
      </w:ins>
      <w:del w:id="109" w:author="Peter" w:date="2016-09-09T10:14:00Z">
        <w:r w:rsidRPr="00C16A9C" w:rsidDel="00AF3CB8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616AFB" w:rsidRDefault="00616AFB" w:rsidP="00616AF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360499">
        <w:rPr>
          <w:rFonts w:eastAsia="Times New Roman" w:cs="Arial"/>
          <w:lang w:eastAsia="sl-SI"/>
        </w:rPr>
        <w:t>Frequencies</w:t>
      </w:r>
    </w:p>
    <w:p w:rsidR="003752C0" w:rsidRDefault="003752C0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 w:rsidR="003372FD">
        <w:rPr>
          <w:rFonts w:eastAsia="Times New Roman" w:cs="Arial"/>
          <w:lang w:eastAsia="sl-SI"/>
        </w:rPr>
        <w:t>=123</w:t>
      </w:r>
      <w:r w:rsidR="003372FD"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110" w:author="Peter" w:date="2016-09-09T10:14:00Z">
        <w:r w:rsidR="00AF3CB8"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111" w:author="Peter" w:date="2016-09-09T10:14:00Z">
        <w:r w:rsidRPr="00C16A9C" w:rsidDel="00AF3CB8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966DF4" w:rsidRDefault="00966DF4" w:rsidP="00966DF4">
      <w:pPr>
        <w:spacing w:after="0"/>
        <w:jc w:val="both"/>
        <w:rPr>
          <w:rFonts w:eastAsia="Times New Roman" w:cs="Arial"/>
          <w:lang w:eastAsia="sl-SI"/>
        </w:rPr>
      </w:pPr>
    </w:p>
    <w:p w:rsidR="00966DF4" w:rsidRDefault="00966DF4" w:rsidP="00966DF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del w:id="112" w:author="Peter" w:date="2016-09-09T10:14:00Z">
        <w:r w:rsidRPr="00E46AE3" w:rsidDel="00243701">
          <w:rPr>
            <w:rFonts w:eastAsia="Times New Roman" w:cs="Arial"/>
            <w:lang w:eastAsia="sl-SI"/>
          </w:rPr>
          <w:delText xml:space="preserve">Primer </w:delText>
        </w:r>
      </w:del>
      <w:ins w:id="113" w:author="Peter" w:date="2016-09-09T10:14:00Z">
        <w:r w:rsidR="00243701">
          <w:rPr>
            <w:rFonts w:eastAsia="Times New Roman" w:cs="Arial"/>
            <w:lang w:eastAsia="sl-SI"/>
          </w:rPr>
          <w:t>Response example</w:t>
        </w:r>
      </w:ins>
      <w:del w:id="114" w:author="Peter" w:date="2016-09-09T10:14:00Z">
        <w:r w:rsidRPr="00E46AE3" w:rsidDel="00243701">
          <w:rPr>
            <w:rFonts w:eastAsia="Times New Roman" w:cs="Arial"/>
            <w:lang w:eastAsia="sl-SI"/>
          </w:rPr>
          <w:delText>odgovora</w:delText>
        </w:r>
      </w:del>
      <w:r w:rsidRPr="00E46AE3">
        <w:rPr>
          <w:rFonts w:eastAsia="Times New Roman" w:cs="Arial"/>
          <w:lang w:eastAsia="sl-SI"/>
        </w:rPr>
        <w:t>:</w:t>
      </w:r>
    </w:p>
    <w:p w:rsidR="00C01213" w:rsidRDefault="00966DF4" w:rsidP="00966DF4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[</w:t>
      </w:r>
    </w:p>
    <w:p w:rsidR="00966DF4" w:rsidRPr="00105128" w:rsidRDefault="00966DF4" w:rsidP="00966DF4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</w:t>
      </w:r>
      <w:r w:rsidR="00C01213" w:rsidRPr="00105128">
        <w:rPr>
          <w:rFonts w:eastAsia="Times New Roman" w:cs="Arial"/>
          <w:i/>
          <w:sz w:val="20"/>
          <w:szCs w:val="20"/>
          <w:lang w:eastAsia="sl-SI"/>
        </w:rPr>
        <w:t>"</w:t>
      </w:r>
      <w:r w:rsidR="00C01213">
        <w:rPr>
          <w:rFonts w:eastAsia="Times New Roman" w:cs="Arial"/>
          <w:i/>
          <w:sz w:val="20"/>
          <w:szCs w:val="20"/>
          <w:lang w:eastAsia="sl-SI"/>
        </w:rPr>
        <w:t>One answer</w:t>
      </w:r>
      <w:r w:rsidR="00C01213" w:rsidRPr="00105128">
        <w:rPr>
          <w:rFonts w:eastAsia="Times New Roman" w:cs="Arial"/>
          <w:i/>
          <w:sz w:val="20"/>
          <w:szCs w:val="20"/>
          <w:lang w:eastAsia="sl-SI"/>
        </w:rPr>
        <w:t>", //</w:t>
      </w:r>
      <w:r w:rsidR="00C01213" w:rsidRPr="00C01213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ins w:id="115" w:author="Peter" w:date="2016-09-09T10:14:00Z">
        <w:r w:rsidR="00C01213">
          <w:rPr>
            <w:rFonts w:eastAsia="Times New Roman" w:cs="Arial"/>
            <w:i/>
            <w:sz w:val="20"/>
            <w:szCs w:val="20"/>
            <w:lang w:eastAsia="sl-SI"/>
          </w:rPr>
          <w:t xml:space="preserve">Questionm type </w:t>
        </w:r>
      </w:ins>
      <w:r w:rsidR="00C01213">
        <w:rPr>
          <w:rFonts w:eastAsia="Times New Roman" w:cs="Arial"/>
          <w:i/>
          <w:sz w:val="20"/>
          <w:szCs w:val="20"/>
          <w:lang w:eastAsia="sl-SI"/>
        </w:rPr>
        <w:t>one</w:t>
      </w:r>
      <w:ins w:id="116" w:author="Peter" w:date="2016-09-09T10:14:00Z">
        <w:r w:rsidR="00C01213">
          <w:rPr>
            <w:rFonts w:eastAsia="Times New Roman" w:cs="Arial"/>
            <w:i/>
            <w:sz w:val="20"/>
            <w:szCs w:val="20"/>
            <w:lang w:eastAsia="sl-SI"/>
          </w:rPr>
          <w:t xml:space="preserve"> answer</w:t>
        </w:r>
      </w:ins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"id_vprasanja":"803405_0",</w:t>
      </w:r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"vrsta_vprasanja":"0",</w:t>
      </w:r>
    </w:p>
    <w:p w:rsidR="00966DF4" w:rsidRPr="00105128" w:rsidRDefault="00966DF4" w:rsidP="00966DF4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"odgovori":{</w:t>
      </w:r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"invalid":{"-1":{"text":"</w:t>
      </w:r>
      <w:del w:id="117" w:author="Peter" w:date="2016-09-09T10:15:00Z">
        <w:r w:rsidRPr="00105128" w:rsidDel="004C1D20">
          <w:rPr>
            <w:rFonts w:eastAsia="Times New Roman" w:cs="Arial"/>
            <w:i/>
            <w:sz w:val="20"/>
            <w:szCs w:val="20"/>
            <w:lang w:eastAsia="sl-SI"/>
          </w:rPr>
          <w:delText>Ni odgovoril</w:delText>
        </w:r>
      </w:del>
      <w:ins w:id="118" w:author="Peter" w:date="2016-09-09T10:15:00Z">
        <w:r w:rsidR="004C1D20">
          <w:rPr>
            <w:rFonts w:eastAsia="Times New Roman" w:cs="Arial"/>
            <w:i/>
            <w:sz w:val="20"/>
            <w:szCs w:val="20"/>
            <w:lang w:eastAsia="sl-SI"/>
          </w:rPr>
          <w:t>Not answered</w:t>
        </w:r>
      </w:ins>
      <w:r w:rsidRPr="00105128">
        <w:rPr>
          <w:rFonts w:eastAsia="Times New Roman" w:cs="Arial"/>
          <w:i/>
          <w:sz w:val="20"/>
          <w:szCs w:val="20"/>
          <w:lang w:eastAsia="sl-SI"/>
        </w:rPr>
        <w:t>","cnt":0},"-2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/*</w:t>
      </w:r>
      <w:r w:rsidRPr="00105128">
        <w:rPr>
          <w:rFonts w:eastAsia="Times New Roman" w:cs="Arial"/>
          <w:i/>
          <w:sz w:val="20"/>
          <w:szCs w:val="20"/>
          <w:lang w:eastAsia="sl-SI"/>
        </w:rPr>
        <w:t xml:space="preserve">… </w:t>
      </w:r>
      <w:del w:id="119" w:author="Peter" w:date="2016-09-09T10:15:00Z">
        <w:r w:rsidRPr="00105128" w:rsidDel="004C1D20">
          <w:rPr>
            <w:rFonts w:eastAsia="Times New Roman" w:cs="Arial"/>
            <w:i/>
            <w:sz w:val="20"/>
            <w:szCs w:val="20"/>
            <w:lang w:eastAsia="sl-SI"/>
          </w:rPr>
          <w:delText xml:space="preserve">tukaj so </w:delText>
        </w:r>
        <w:r w:rsidR="00AE26C5" w:rsidRPr="00105128" w:rsidDel="004C1D20">
          <w:rPr>
            <w:rFonts w:eastAsia="Times New Roman" w:cs="Arial"/>
            <w:i/>
            <w:sz w:val="20"/>
            <w:szCs w:val="20"/>
            <w:lang w:eastAsia="sl-SI"/>
          </w:rPr>
          <w:delText xml:space="preserve">vsi neustrezni </w:delText>
        </w:r>
        <w:r w:rsidRPr="00105128" w:rsidDel="004C1D20">
          <w:rPr>
            <w:rFonts w:eastAsia="Times New Roman" w:cs="Arial"/>
            <w:i/>
            <w:sz w:val="20"/>
            <w:szCs w:val="20"/>
            <w:lang w:eastAsia="sl-SI"/>
          </w:rPr>
          <w:delText>odgovori</w:delText>
        </w:r>
      </w:del>
      <w:ins w:id="120" w:author="Peter" w:date="2016-09-09T10:15:00Z">
        <w:r w:rsidR="004C1D20">
          <w:rPr>
            <w:rFonts w:eastAsia="Times New Roman" w:cs="Arial"/>
            <w:i/>
            <w:sz w:val="20"/>
            <w:szCs w:val="20"/>
            <w:lang w:eastAsia="sl-SI"/>
          </w:rPr>
          <w:t>all non-responses</w:t>
        </w:r>
      </w:ins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ins w:id="121" w:author="Peter" w:date="2016-09-09T10:15:00Z">
        <w:r w:rsidR="00CF1F21">
          <w:rPr>
            <w:rFonts w:eastAsia="Times New Roman" w:cs="Arial"/>
            <w:i/>
            <w:sz w:val="20"/>
            <w:szCs w:val="20"/>
            <w:lang w:eastAsia="sl-SI"/>
          </w:rPr>
          <w:t>valid responses</w:t>
        </w:r>
      </w:ins>
      <w:del w:id="122" w:author="Peter" w:date="2016-09-09T10:15:00Z">
        <w:r w:rsidR="00AE26C5" w:rsidRPr="00105128" w:rsidDel="00CF1F21">
          <w:rPr>
            <w:rFonts w:eastAsia="Times New Roman" w:cs="Arial"/>
            <w:i/>
            <w:sz w:val="20"/>
            <w:szCs w:val="20"/>
            <w:lang w:eastAsia="sl-SI"/>
          </w:rPr>
          <w:delText xml:space="preserve">koliko je ustreznih odgovorov </w:delText>
        </w:r>
        <w:r w:rsidR="00AE26C5" w:rsidRPr="00105128" w:rsidDel="00CF1F21">
          <w:rPr>
            <w:rFonts w:eastAsia="Times New Roman" w:cs="Arial"/>
            <w:b/>
            <w:i/>
            <w:sz w:val="20"/>
            <w:szCs w:val="20"/>
            <w:lang w:eastAsia="sl-SI"/>
          </w:rPr>
          <w:delText>(</w:delText>
        </w:r>
        <w:r w:rsidR="00903C1E" w:rsidRPr="00105128" w:rsidDel="00CF1F21">
          <w:rPr>
            <w:rFonts w:eastAsia="Times New Roman" w:cs="Arial"/>
            <w:b/>
            <w:i/>
            <w:sz w:val="20"/>
            <w:szCs w:val="20"/>
            <w:lang w:eastAsia="sl-SI"/>
          </w:rPr>
          <w:delText xml:space="preserve">najprej </w:delText>
        </w:r>
        <w:r w:rsidR="00AE26C5" w:rsidRPr="00105128" w:rsidDel="00CF1F21">
          <w:rPr>
            <w:rFonts w:eastAsia="Times New Roman" w:cs="Arial"/>
            <w:b/>
            <w:i/>
            <w:sz w:val="20"/>
            <w:szCs w:val="20"/>
            <w:lang w:eastAsia="sl-SI"/>
          </w:rPr>
          <w:delText>preveri, če obstaja!</w:delText>
        </w:r>
        <w:r w:rsidR="00903C1E" w:rsidRPr="00105128" w:rsidDel="00CF1F21">
          <w:rPr>
            <w:rFonts w:eastAsia="Times New Roman" w:cs="Arial"/>
            <w:b/>
            <w:i/>
            <w:sz w:val="20"/>
            <w:szCs w:val="20"/>
            <w:lang w:eastAsia="sl-SI"/>
          </w:rPr>
          <w:delText xml:space="preserve">, lahko je </w:delText>
        </w:r>
        <w:r w:rsidR="00903C1E" w:rsidRPr="00105128" w:rsidDel="00CF1F21">
          <w:rPr>
            <w:rFonts w:eastAsia="Times New Roman" w:cs="Arial"/>
            <w:i/>
            <w:sz w:val="20"/>
            <w:szCs w:val="20"/>
            <w:lang w:eastAsia="sl-SI"/>
          </w:rPr>
          <w:delText>samo "invalidCnt"</w:delText>
        </w:r>
        <w:r w:rsidR="00AE26C5" w:rsidRPr="00105128" w:rsidDel="00CF1F21">
          <w:rPr>
            <w:rFonts w:eastAsia="Times New Roman" w:cs="Arial"/>
            <w:i/>
            <w:sz w:val="20"/>
            <w:szCs w:val="20"/>
            <w:lang w:eastAsia="sl-SI"/>
          </w:rPr>
          <w:delText>)</w:delText>
        </w:r>
      </w:del>
    </w:p>
    <w:p w:rsidR="00AE26C5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123" w:author="Peter" w:date="2016-09-09T10:15:00Z">
        <w:r w:rsidR="00AE26C5" w:rsidRPr="00105128" w:rsidDel="00CF1F21">
          <w:rPr>
            <w:rFonts w:eastAsia="Times New Roman" w:cs="Arial"/>
            <w:i/>
            <w:sz w:val="20"/>
            <w:szCs w:val="20"/>
            <w:lang w:eastAsia="sl-SI"/>
          </w:rPr>
          <w:delText>koliko je vseh odgovorov</w:delText>
        </w:r>
      </w:del>
      <w:ins w:id="124" w:author="Peter" w:date="2016-09-09T10:15:00Z">
        <w:r w:rsidR="00CF1F21">
          <w:rPr>
            <w:rFonts w:eastAsia="Times New Roman" w:cs="Arial"/>
            <w:i/>
            <w:sz w:val="20"/>
            <w:szCs w:val="20"/>
            <w:lang w:eastAsia="sl-SI"/>
          </w:rPr>
          <w:t>all answers</w:t>
        </w:r>
      </w:ins>
    </w:p>
    <w:p w:rsidR="00903C1E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{"text":"Prvi ","text_graf":"Prvi ","cnt":0,"vrednost":1},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{"text":"Drugi","text_graf":"Drugi","cnt":"1","vrednost":2},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{"text":"Tretji","text_graf":"Tretji","cnt":0,"vrednost":3},</w:t>
      </w:r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</w:t>
      </w:r>
      <w:r w:rsidR="00E95791" w:rsidRPr="00E95791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E95791">
        <w:rPr>
          <w:rFonts w:eastAsia="Times New Roman" w:cs="Arial"/>
          <w:i/>
          <w:sz w:val="20"/>
          <w:szCs w:val="20"/>
          <w:lang w:eastAsia="sl-SI"/>
        </w:rPr>
        <w:t>Other</w:t>
      </w:r>
      <w:r w:rsidRPr="00105128">
        <w:rPr>
          <w:rFonts w:eastAsia="Times New Roman" w:cs="Arial"/>
          <w:i/>
          <w:sz w:val="20"/>
          <w:szCs w:val="20"/>
          <w:lang w:eastAsia="sl-SI"/>
        </w:rPr>
        <w:t>:","text_graf":"</w:t>
      </w:r>
      <w:r w:rsidR="001873B1">
        <w:rPr>
          <w:rFonts w:eastAsia="Times New Roman" w:cs="Arial"/>
          <w:i/>
          <w:sz w:val="20"/>
          <w:szCs w:val="20"/>
          <w:lang w:eastAsia="sl-SI"/>
        </w:rPr>
        <w:t>Other</w:t>
      </w:r>
      <w:r w:rsidRPr="00105128">
        <w:rPr>
          <w:rFonts w:eastAsia="Times New Roman" w:cs="Arial"/>
          <w:i/>
          <w:sz w:val="20"/>
          <w:szCs w:val="20"/>
          <w:lang w:eastAsia="sl-SI"/>
        </w:rPr>
        <w:t>:","cnt":"2","vrednost":4},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125" w:author="Peter" w:date="2016-09-09T10:16:00Z">
        <w:r w:rsidR="00903C1E" w:rsidRPr="00105128" w:rsidDel="00F046A8">
          <w:rPr>
            <w:rFonts w:eastAsia="Times New Roman" w:cs="Arial"/>
            <w:i/>
            <w:sz w:val="20"/>
            <w:szCs w:val="20"/>
            <w:lang w:eastAsia="sl-SI"/>
          </w:rPr>
          <w:delText>opcija drugo</w:delText>
        </w:r>
      </w:del>
      <w:ins w:id="126" w:author="Peter" w:date="2016-09-09T10:16:00Z">
        <w:r w:rsidR="00F046A8">
          <w:rPr>
            <w:rFonts w:eastAsia="Times New Roman" w:cs="Arial"/>
            <w:i/>
            <w:sz w:val="20"/>
            <w:szCs w:val="20"/>
            <w:lang w:eastAsia="sl-SI"/>
          </w:rPr>
          <w:t>other</w:t>
        </w:r>
      </w:ins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drugega","cnt":1,"text_graf":null,"vr</w:t>
      </w:r>
      <w:r w:rsidR="001873B1">
        <w:rPr>
          <w:rFonts w:eastAsia="Times New Roman" w:cs="Arial"/>
          <w:i/>
          <w:sz w:val="20"/>
          <w:szCs w:val="20"/>
          <w:lang w:eastAsia="sl-SI"/>
        </w:rPr>
        <w:t>ednost":"nekaj drugega","other</w:t>
      </w:r>
      <w:r w:rsidR="001873B1" w:rsidRPr="00105128">
        <w:rPr>
          <w:rFonts w:eastAsia="Times New Roman" w:cs="Arial"/>
          <w:i/>
          <w:sz w:val="20"/>
          <w:szCs w:val="20"/>
          <w:lang w:eastAsia="sl-SI"/>
        </w:rPr>
        <w:t>":"</w:t>
      </w:r>
      <w:r w:rsidR="001873B1">
        <w:rPr>
          <w:rFonts w:eastAsia="Times New Roman" w:cs="Arial"/>
          <w:i/>
          <w:sz w:val="20"/>
          <w:szCs w:val="20"/>
          <w:lang w:eastAsia="sl-SI"/>
        </w:rPr>
        <w:t>Other</w:t>
      </w:r>
      <w:r w:rsidR="001873B1" w:rsidRPr="00105128">
        <w:rPr>
          <w:rFonts w:eastAsia="Times New Roman" w:cs="Arial"/>
          <w:i/>
          <w:sz w:val="20"/>
          <w:szCs w:val="20"/>
          <w:lang w:eastAsia="sl-SI"/>
        </w:rPr>
        <w:t>:"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del w:id="127" w:author="Peter" w:date="2016-09-09T10:16:00Z">
        <w:r w:rsidR="00903C1E" w:rsidRPr="00105128" w:rsidDel="00F046A8">
          <w:rPr>
            <w:rFonts w:eastAsia="Times New Roman" w:cs="Arial"/>
            <w:i/>
            <w:sz w:val="20"/>
            <w:szCs w:val="20"/>
            <w:lang w:eastAsia="sl-SI"/>
          </w:rPr>
          <w:delText>//kjer je parameter "other":1, je text odgovora opcije Drugo – zapis je podoben, kot pri besedilu</w:delText>
        </w:r>
      </w:del>
    </w:p>
    <w:p w:rsidR="00903C1E" w:rsidRPr="00105128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{"text":"nekaj","cnt":1,"text_graf":</w:t>
      </w:r>
      <w:r w:rsidR="001873B1">
        <w:rPr>
          <w:rFonts w:eastAsia="Times New Roman" w:cs="Arial"/>
          <w:i/>
          <w:sz w:val="20"/>
          <w:szCs w:val="20"/>
          <w:lang w:eastAsia="sl-SI"/>
        </w:rPr>
        <w:t>null,"vrednost":"nekaj","other</w:t>
      </w:r>
      <w:r w:rsidR="001873B1" w:rsidRPr="00105128">
        <w:rPr>
          <w:rFonts w:eastAsia="Times New Roman" w:cs="Arial"/>
          <w:i/>
          <w:sz w:val="20"/>
          <w:szCs w:val="20"/>
          <w:lang w:eastAsia="sl-SI"/>
        </w:rPr>
        <w:t>":"</w:t>
      </w:r>
      <w:r w:rsidR="001873B1">
        <w:rPr>
          <w:rFonts w:eastAsia="Times New Roman" w:cs="Arial"/>
          <w:i/>
          <w:sz w:val="20"/>
          <w:szCs w:val="20"/>
          <w:lang w:eastAsia="sl-SI"/>
        </w:rPr>
        <w:t>Other</w:t>
      </w:r>
      <w:r w:rsidR="001873B1" w:rsidRPr="00105128">
        <w:rPr>
          <w:rFonts w:eastAsia="Times New Roman" w:cs="Arial"/>
          <w:i/>
          <w:sz w:val="20"/>
          <w:szCs w:val="20"/>
          <w:lang w:eastAsia="sl-SI"/>
        </w:rPr>
        <w:t>:"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903C1E" w:rsidRPr="00105128" w:rsidRDefault="00966DF4" w:rsidP="00903C1E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C01213" w:rsidRDefault="00966DF4" w:rsidP="00C01213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</w:t>
      </w:r>
      <w:r w:rsidR="00C01213" w:rsidRPr="00105128">
        <w:rPr>
          <w:rFonts w:eastAsia="Times New Roman" w:cs="Arial"/>
          <w:i/>
          <w:sz w:val="20"/>
          <w:szCs w:val="20"/>
          <w:lang w:eastAsia="sl-SI"/>
        </w:rPr>
        <w:t>"</w:t>
      </w:r>
      <w:del w:id="128" w:author="Peter" w:date="2016-09-09T10:14:00Z">
        <w:r w:rsidR="00C01213" w:rsidRPr="00105128" w:rsidDel="00AB2822">
          <w:rPr>
            <w:rFonts w:eastAsia="Times New Roman" w:cs="Arial"/>
            <w:i/>
            <w:sz w:val="20"/>
            <w:szCs w:val="20"/>
            <w:lang w:eastAsia="sl-SI"/>
          </w:rPr>
          <w:delText>Vec odgovorov z drugo</w:delText>
        </w:r>
      </w:del>
      <w:ins w:id="129" w:author="Peter" w:date="2016-09-09T10:14:00Z">
        <w:r w:rsidR="00C01213">
          <w:rPr>
            <w:rFonts w:eastAsia="Times New Roman" w:cs="Arial"/>
            <w:i/>
            <w:sz w:val="20"/>
            <w:szCs w:val="20"/>
            <w:lang w:eastAsia="sl-SI"/>
          </w:rPr>
          <w:t>Multiple answers</w:t>
        </w:r>
      </w:ins>
      <w:r w:rsidR="00C01213" w:rsidRPr="00105128">
        <w:rPr>
          <w:rFonts w:eastAsia="Times New Roman" w:cs="Arial"/>
          <w:i/>
          <w:sz w:val="20"/>
          <w:szCs w:val="20"/>
          <w:lang w:eastAsia="sl-SI"/>
        </w:rPr>
        <w:t>", //</w:t>
      </w:r>
      <w:del w:id="130" w:author="Peter" w:date="2016-09-09T10:14:00Z">
        <w:r w:rsidR="00C01213" w:rsidRPr="00105128" w:rsidDel="00AB2822">
          <w:rPr>
            <w:rFonts w:eastAsia="Times New Roman" w:cs="Arial"/>
            <w:i/>
            <w:sz w:val="20"/>
            <w:szCs w:val="20"/>
            <w:lang w:eastAsia="sl-SI"/>
          </w:rPr>
          <w:delText>vprasanje kategorije – vec odgovorov</w:delText>
        </w:r>
      </w:del>
      <w:ins w:id="131" w:author="Peter" w:date="2016-09-09T10:14:00Z">
        <w:r w:rsidR="00C01213">
          <w:rPr>
            <w:rFonts w:eastAsia="Times New Roman" w:cs="Arial"/>
            <w:i/>
            <w:sz w:val="20"/>
            <w:szCs w:val="20"/>
            <w:lang w:eastAsia="sl-SI"/>
          </w:rPr>
          <w:t>Questionm type multiple answers</w:t>
        </w:r>
      </w:ins>
      <w:r w:rsidR="00C01213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</w:p>
    <w:p w:rsidR="00903C1E" w:rsidRPr="00105128" w:rsidRDefault="00966DF4" w:rsidP="00C01213">
      <w:pPr>
        <w:spacing w:after="0"/>
        <w:ind w:firstLine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"id_vprasanja":"803406_0",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"vrsta_vprasanja":"1",</w:t>
      </w:r>
    </w:p>
    <w:p w:rsidR="00903C1E" w:rsidRPr="00105128" w:rsidRDefault="00966DF4" w:rsidP="00903C1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"odgovori":[</w:t>
      </w:r>
    </w:p>
    <w:p w:rsidR="00AE26C5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{"invalid":{"-1":{"text":"Ni odgovoril","cnt":0},"-2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/*… </w:t>
      </w:r>
      <w:r w:rsidR="007D1459">
        <w:rPr>
          <w:rFonts w:eastAsia="Times New Roman" w:cs="Arial"/>
          <w:i/>
          <w:sz w:val="20"/>
          <w:szCs w:val="20"/>
          <w:lang w:eastAsia="sl-SI"/>
        </w:rPr>
        <w:t>all non valid ansers</w:t>
      </w:r>
      <w:r w:rsidR="007D1459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903C1E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903C1E" w:rsidRPr="00711233" w:rsidRDefault="00966DF4" w:rsidP="00903C1E">
      <w:pPr>
        <w:spacing w:after="0"/>
        <w:ind w:left="2127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//cnt </w:t>
      </w:r>
      <w:r w:rsidR="00711233">
        <w:rPr>
          <w:rFonts w:eastAsia="Times New Roman" w:cs="Arial"/>
          <w:i/>
          <w:sz w:val="20"/>
          <w:szCs w:val="20"/>
          <w:lang w:eastAsia="sl-SI"/>
        </w:rPr>
        <w:t xml:space="preserve">is nuber of how many times this checkbox was NOT checked </w:t>
      </w:r>
      <w:r w:rsidR="00711233">
        <w:rPr>
          <w:rFonts w:eastAsia="Times New Roman" w:cs="Arial"/>
          <w:i/>
          <w:sz w:val="20"/>
          <w:szCs w:val="20"/>
          <w:lang w:val="en-US" w:eastAsia="sl-SI"/>
        </w:rPr>
        <w:t>(text: 0 for not checked)</w:t>
      </w:r>
    </w:p>
    <w:p w:rsidR="00903C1E" w:rsidRPr="00711233" w:rsidRDefault="00966DF4" w:rsidP="00711233">
      <w:pPr>
        <w:spacing w:after="0"/>
        <w:ind w:left="2127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  <w:r w:rsidR="00711233" w:rsidRPr="00105128">
        <w:rPr>
          <w:rFonts w:eastAsia="Times New Roman" w:cs="Arial"/>
          <w:i/>
          <w:sz w:val="20"/>
          <w:szCs w:val="20"/>
          <w:lang w:eastAsia="sl-SI"/>
        </w:rPr>
        <w:t xml:space="preserve">//cnt </w:t>
      </w:r>
      <w:r w:rsidR="00711233">
        <w:rPr>
          <w:rFonts w:eastAsia="Times New Roman" w:cs="Arial"/>
          <w:i/>
          <w:sz w:val="20"/>
          <w:szCs w:val="20"/>
          <w:lang w:eastAsia="sl-SI"/>
        </w:rPr>
        <w:t xml:space="preserve">is nuber of how many times this checkbox WAS CHECKED </w:t>
      </w:r>
      <w:r w:rsidR="00711233">
        <w:rPr>
          <w:rFonts w:eastAsia="Times New Roman" w:cs="Arial"/>
          <w:i/>
          <w:sz w:val="20"/>
          <w:szCs w:val="20"/>
          <w:lang w:val="en-US" w:eastAsia="sl-SI"/>
        </w:rPr>
        <w:t>(text: 1 for not checked)</w:t>
      </w:r>
    </w:p>
    <w:p w:rsidR="00903C1E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903C1E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"naslov":"Prvi"},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r w:rsidR="00523132">
        <w:rPr>
          <w:rFonts w:eastAsia="Times New Roman" w:cs="Arial"/>
          <w:i/>
          <w:sz w:val="20"/>
          <w:szCs w:val="20"/>
          <w:lang w:eastAsia="sl-SI"/>
        </w:rPr>
        <w:t>Answer text</w:t>
      </w:r>
    </w:p>
    <w:p w:rsidR="006332C0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</w:t>
      </w:r>
      <w:r w:rsidR="00903C1E" w:rsidRPr="00105128">
        <w:rPr>
          <w:rFonts w:eastAsia="Times New Roman" w:cs="Arial"/>
          <w:i/>
          <w:sz w:val="20"/>
          <w:szCs w:val="20"/>
          <w:lang w:eastAsia="sl-SI"/>
        </w:rPr>
        <w:t xml:space="preserve">… 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903C1E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lastRenderedPageBreak/>
        <w:t>{"text":"0","text_graf":null,"cnt":"2"},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{"text":"1","text_graf":null,"cnt":"1"}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"naslov":"Drugi"},</w:t>
      </w:r>
    </w:p>
    <w:p w:rsidR="00AE26C5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{"invalid":{"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 xml:space="preserve">/*… </w:t>
      </w:r>
      <w:r w:rsidR="004D3FD5">
        <w:rPr>
          <w:rFonts w:eastAsia="Times New Roman" w:cs="Arial"/>
          <w:i/>
          <w:sz w:val="20"/>
          <w:szCs w:val="20"/>
          <w:lang w:eastAsia="sl-SI"/>
        </w:rPr>
        <w:t>all non valid ansers</w:t>
      </w:r>
      <w:r w:rsidR="004D3FD5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AE26C5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966DF4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"naslov":"Tretji"},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/*… </w:t>
      </w:r>
      <w:r w:rsidR="00FA407B">
        <w:rPr>
          <w:rFonts w:eastAsia="Times New Roman" w:cs="Arial"/>
          <w:i/>
          <w:sz w:val="20"/>
          <w:szCs w:val="20"/>
          <w:lang w:eastAsia="sl-SI"/>
        </w:rPr>
        <w:t>all non valid ansers</w:t>
      </w:r>
      <w:r w:rsidR="00FA407B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{"text":"0","text_graf":null,"cnt":"1"},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{"text":"1","text_graf":null,"cnt":"2"}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"naslov":"Drugo:"},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/*… </w:t>
      </w:r>
      <w:r w:rsidR="00FA407B">
        <w:rPr>
          <w:rFonts w:eastAsia="Times New Roman" w:cs="Arial"/>
          <w:i/>
          <w:sz w:val="20"/>
          <w:szCs w:val="20"/>
          <w:lang w:eastAsia="sl-SI"/>
        </w:rPr>
        <w:t>all non valid ansers</w:t>
      </w:r>
      <w:r w:rsidR="00FA407B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"invalidCnt":1,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"validCnt":2,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"average":null,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="00C80719">
        <w:rPr>
          <w:rFonts w:eastAsia="Times New Roman" w:cs="Arial"/>
          <w:i/>
          <w:sz w:val="20"/>
          <w:szCs w:val="20"/>
          <w:lang w:eastAsia="sl-SI"/>
        </w:rPr>
        <w:t>answers for »other«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nekaj drugega","cnt":1,"text_graf":null},</w:t>
      </w:r>
    </w:p>
    <w:p w:rsidR="006332C0" w:rsidRPr="00105128" w:rsidRDefault="00966DF4" w:rsidP="006332C0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{"text":"nekaj nekaj","cnt":1,"text_graf":null}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"other":1,</w:t>
      </w:r>
    </w:p>
    <w:p w:rsidR="006332C0" w:rsidRPr="00105128" w:rsidRDefault="00966DF4" w:rsidP="006332C0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"naslov":"Drugo:"}</w:t>
      </w:r>
    </w:p>
    <w:p w:rsidR="006332C0" w:rsidRPr="00105128" w:rsidRDefault="00966DF4" w:rsidP="006332C0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</w:t>
      </w:r>
    </w:p>
    <w:p w:rsidR="00D10068" w:rsidRPr="00105128" w:rsidRDefault="00966DF4" w:rsidP="00D10068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D10068" w:rsidRPr="00105128" w:rsidRDefault="00966DF4" w:rsidP="00D10068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{"besedilo_vprasanja":"Besedilo",</w:t>
      </w:r>
      <w:r w:rsidR="00D10068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="006C1A95">
        <w:rPr>
          <w:rFonts w:eastAsia="Times New Roman" w:cs="Arial"/>
          <w:i/>
          <w:sz w:val="20"/>
          <w:szCs w:val="20"/>
          <w:lang w:eastAsia="sl-SI"/>
        </w:rPr>
        <w:t>text type question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"id_vprasanja":"803407_0",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"vrsta_vprasanja":"2",</w:t>
      </w:r>
    </w:p>
    <w:p w:rsidR="00D10068" w:rsidRPr="00105128" w:rsidRDefault="00966DF4" w:rsidP="00D1006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"odgovori":[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{"invalid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 xml:space="preserve">/*… </w:t>
      </w:r>
      <w:r w:rsidR="007D1459">
        <w:rPr>
          <w:rFonts w:eastAsia="Times New Roman" w:cs="Arial"/>
          <w:i/>
          <w:sz w:val="20"/>
          <w:szCs w:val="20"/>
          <w:lang w:eastAsia="sl-SI"/>
        </w:rPr>
        <w:t>all non valid ansers</w:t>
      </w:r>
      <w:r w:rsidR="007D1459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6332C0" w:rsidRPr="00105128">
        <w:rPr>
          <w:rFonts w:eastAsia="Times New Roman" w:cs="Arial"/>
          <w:i/>
          <w:sz w:val="20"/>
          <w:szCs w:val="20"/>
          <w:lang w:eastAsia="sl-SI"/>
        </w:rPr>
        <w:t>*/</w:t>
      </w:r>
      <w:r w:rsidRPr="00105128">
        <w:rPr>
          <w:rFonts w:eastAsia="Times New Roman" w:cs="Arial"/>
          <w:i/>
          <w:sz w:val="20"/>
          <w:szCs w:val="20"/>
          <w:lang w:eastAsia="sl-SI"/>
        </w:rPr>
        <w:t>},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"invalidCnt":1,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"allCnt":3,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"validCnt":2,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"average":null,</w:t>
      </w:r>
    </w:p>
    <w:p w:rsidR="00D10068" w:rsidRPr="00105128" w:rsidRDefault="00966DF4" w:rsidP="00D1006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"valid":[</w:t>
      </w:r>
    </w:p>
    <w:p w:rsidR="00D10068" w:rsidRPr="00105128" w:rsidRDefault="00966DF4" w:rsidP="00D10068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{"text":"neko besedilo","cnt":1,"text_graf":null},</w:t>
      </w:r>
    </w:p>
    <w:p w:rsidR="00D10068" w:rsidRPr="00105128" w:rsidRDefault="00966DF4" w:rsidP="00D10068">
      <w:pPr>
        <w:spacing w:after="0"/>
        <w:ind w:left="2127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{"text":"pozdravljen svet","cnt":1,"text_graf":null}</w:t>
      </w:r>
    </w:p>
    <w:p w:rsidR="00CD7574" w:rsidRPr="00105128" w:rsidRDefault="00966DF4" w:rsidP="00105128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]}]}]</w:t>
      </w:r>
    </w:p>
    <w:p w:rsidR="00C66CBD" w:rsidRDefault="00C66CBD" w:rsidP="00616AFB">
      <w:pPr>
        <w:tabs>
          <w:tab w:val="left" w:pos="5407"/>
        </w:tabs>
        <w:spacing w:after="0"/>
        <w:jc w:val="both"/>
        <w:rPr>
          <w:ins w:id="132" w:author="Peter" w:date="2016-09-09T10:16:00Z"/>
          <w:rFonts w:eastAsia="Times New Roman" w:cs="Arial"/>
          <w:b/>
          <w:sz w:val="24"/>
          <w:szCs w:val="24"/>
          <w:lang w:eastAsia="sl-SI"/>
        </w:rPr>
      </w:pPr>
    </w:p>
    <w:p w:rsidR="00A11AAB" w:rsidRDefault="00287611" w:rsidP="00616AFB">
      <w:pPr>
        <w:tabs>
          <w:tab w:val="left" w:pos="5407"/>
        </w:tabs>
        <w:spacing w:after="0"/>
        <w:jc w:val="both"/>
        <w:rPr>
          <w:ins w:id="133" w:author="Peter" w:date="2016-09-09T10:17:00Z"/>
          <w:rFonts w:eastAsia="Times New Roman" w:cs="Arial"/>
          <w:b/>
          <w:sz w:val="24"/>
          <w:szCs w:val="24"/>
          <w:lang w:eastAsia="sl-SI"/>
        </w:rPr>
      </w:pPr>
      <w:r w:rsidRPr="00287611">
        <w:rPr>
          <w:rFonts w:eastAsia="Times New Roman" w:cs="Arial"/>
          <w:b/>
          <w:sz w:val="24"/>
          <w:szCs w:val="24"/>
          <w:lang w:eastAsia="sl-SI"/>
        </w:rPr>
        <w:t>getSurveyList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 w:rsidR="00616AFB">
        <w:rPr>
          <w:rFonts w:eastAsia="Times New Roman" w:cs="Arial"/>
          <w:b/>
          <w:sz w:val="24"/>
          <w:szCs w:val="24"/>
          <w:lang w:eastAsia="sl-SI"/>
        </w:rPr>
        <w:t xml:space="preserve">– </w:t>
      </w:r>
      <w:ins w:id="134" w:author="Peter" w:date="2016-09-09T10:16:00Z">
        <w:r w:rsidR="00C66CBD">
          <w:rPr>
            <w:rFonts w:eastAsia="Times New Roman" w:cs="Arial"/>
            <w:b/>
            <w:sz w:val="24"/>
            <w:szCs w:val="24"/>
            <w:lang w:eastAsia="sl-SI"/>
          </w:rPr>
          <w:t xml:space="preserve">returns </w:t>
        </w:r>
      </w:ins>
      <w:ins w:id="135" w:author="Peter" w:date="2016-09-09T10:17:00Z">
        <w:r w:rsidR="00A11AAB">
          <w:rPr>
            <w:rFonts w:eastAsia="Times New Roman" w:cs="Arial"/>
            <w:b/>
            <w:sz w:val="24"/>
            <w:szCs w:val="24"/>
            <w:lang w:eastAsia="sl-SI"/>
          </w:rPr>
          <w:t>list of user's surveys</w:t>
        </w:r>
      </w:ins>
      <w:ins w:id="136" w:author="Peter" w:date="2016-09-09T10:16:00Z">
        <w:r w:rsidR="00C66CBD">
          <w:rPr>
            <w:rFonts w:eastAsia="Times New Roman" w:cs="Arial"/>
            <w:b/>
            <w:sz w:val="24"/>
            <w:szCs w:val="24"/>
            <w:lang w:eastAsia="sl-SI"/>
          </w:rPr>
          <w:t xml:space="preserve"> </w:t>
        </w:r>
      </w:ins>
    </w:p>
    <w:p w:rsidR="00616AFB" w:rsidDel="00A11AAB" w:rsidRDefault="00616AFB" w:rsidP="00616AFB">
      <w:pPr>
        <w:tabs>
          <w:tab w:val="left" w:pos="5407"/>
        </w:tabs>
        <w:spacing w:after="0"/>
        <w:jc w:val="both"/>
        <w:rPr>
          <w:del w:id="137" w:author="Peter" w:date="2016-09-09T10:17:00Z"/>
          <w:b/>
          <w:sz w:val="28"/>
          <w:szCs w:val="28"/>
          <w:shd w:val="clear" w:color="auto" w:fill="FFFFFF"/>
        </w:rPr>
      </w:pPr>
      <w:del w:id="138" w:author="Peter" w:date="2016-09-09T10:17:00Z">
        <w:r w:rsidDel="00C66CBD">
          <w:rPr>
            <w:rFonts w:eastAsia="Times New Roman" w:cs="Arial"/>
            <w:b/>
            <w:sz w:val="24"/>
            <w:szCs w:val="24"/>
            <w:lang w:eastAsia="sl-SI"/>
          </w:rPr>
          <w:delText xml:space="preserve">vrne </w:delText>
        </w:r>
        <w:r w:rsidR="00287611" w:rsidDel="00C66CBD">
          <w:rPr>
            <w:rFonts w:eastAsia="Times New Roman" w:cs="Arial"/>
            <w:b/>
            <w:sz w:val="24"/>
            <w:szCs w:val="24"/>
            <w:lang w:eastAsia="sl-SI"/>
          </w:rPr>
          <w:delText>seznam anket do katerih ima uporabnik dostop</w:delText>
        </w:r>
      </w:del>
    </w:p>
    <w:p w:rsidR="00616AFB" w:rsidRDefault="00616AFB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CD7574" w:rsidRPr="00C16A9C" w:rsidRDefault="00CD7574" w:rsidP="00616AF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16AFB" w:rsidRPr="00C16A9C" w:rsidRDefault="00616AFB" w:rsidP="00616AF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lastRenderedPageBreak/>
        <w:t>Paramet</w:t>
      </w:r>
      <w:ins w:id="139" w:author="Peter" w:date="2016-09-09T10:17:00Z">
        <w:r w:rsidR="005944FE"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140" w:author="Peter" w:date="2016-09-09T10:17:00Z">
        <w:r w:rsidR="005944FE">
          <w:rPr>
            <w:rFonts w:eastAsia="Times New Roman" w:cs="Arial"/>
            <w:lang w:eastAsia="sl-SI"/>
          </w:rPr>
          <w:t>s</w:t>
        </w:r>
      </w:ins>
      <w:del w:id="141" w:author="Peter" w:date="2016-09-09T10:17:00Z">
        <w:r w:rsidRPr="00C16A9C" w:rsidDel="005944FE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616AFB" w:rsidRDefault="00616AFB" w:rsidP="00616AF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action=getSurvey</w:t>
      </w:r>
      <w:r w:rsidR="00287611">
        <w:rPr>
          <w:rFonts w:eastAsia="Times New Roman" w:cs="Arial"/>
          <w:lang w:eastAsia="sl-SI"/>
        </w:rPr>
        <w:t>List</w:t>
      </w:r>
    </w:p>
    <w:p w:rsidR="003752C0" w:rsidRPr="00D10068" w:rsidRDefault="00D10068" w:rsidP="00796938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D10068">
        <w:rPr>
          <w:rFonts w:eastAsia="Times New Roman" w:cs="Arial"/>
          <w:lang w:eastAsia="sl-SI"/>
        </w:rPr>
        <w:t xml:space="preserve">limit 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0; //</w:t>
      </w:r>
      <w:del w:id="142" w:author="Peter" w:date="2016-09-09T10:17:00Z">
        <w:r w:rsidDel="00AF4AE6">
          <w:rPr>
            <w:rFonts w:eastAsia="Times New Roman" w:cs="Arial"/>
            <w:lang w:eastAsia="sl-SI"/>
          </w:rPr>
          <w:delText xml:space="preserve">opcijsko </w:delText>
        </w:r>
      </w:del>
      <w:ins w:id="143" w:author="Peter" w:date="2016-09-09T10:17:00Z">
        <w:r w:rsidR="00AF4AE6">
          <w:rPr>
            <w:rFonts w:eastAsia="Times New Roman" w:cs="Arial"/>
            <w:lang w:eastAsia="sl-SI"/>
          </w:rPr>
          <w:t xml:space="preserve">optional </w:t>
        </w:r>
      </w:ins>
      <w:r>
        <w:rPr>
          <w:rFonts w:eastAsia="Times New Roman" w:cs="Arial"/>
          <w:lang w:eastAsia="sl-SI"/>
        </w:rPr>
        <w:t xml:space="preserve">– </w:t>
      </w:r>
      <w:ins w:id="144" w:author="Peter" w:date="2016-09-09T10:17:00Z">
        <w:r w:rsidR="00AF4AE6">
          <w:rPr>
            <w:rFonts w:eastAsia="Times New Roman" w:cs="Arial"/>
            <w:lang w:eastAsia="sl-SI"/>
          </w:rPr>
          <w:t>returns last X surveys, ordered by last response time</w:t>
        </w:r>
      </w:ins>
      <w:del w:id="145" w:author="Peter" w:date="2016-09-09T10:18:00Z">
        <w:r w:rsidDel="00AF4AE6">
          <w:rPr>
            <w:rFonts w:eastAsia="Times New Roman" w:cs="Arial"/>
            <w:lang w:eastAsia="sl-SI"/>
          </w:rPr>
          <w:delText>vrni zadnje toliko anket, razvrščenih po zadnji vnosi naprej</w:delText>
        </w:r>
      </w:del>
      <w:r>
        <w:rPr>
          <w:rFonts w:eastAsia="Times New Roman" w:cs="Arial"/>
          <w:lang w:eastAsia="sl-SI"/>
        </w:rPr>
        <w:t xml:space="preserve">. 0 </w:t>
      </w:r>
      <w:ins w:id="146" w:author="Peter" w:date="2016-09-09T10:18:00Z">
        <w:r w:rsidR="00AF4AE6">
          <w:rPr>
            <w:rFonts w:eastAsia="Times New Roman" w:cs="Arial"/>
            <w:lang w:eastAsia="sl-SI"/>
          </w:rPr>
          <w:t>menas return all</w:t>
        </w:r>
      </w:ins>
      <w:del w:id="147" w:author="Peter" w:date="2016-09-09T10:18:00Z">
        <w:r w:rsidDel="00AF4AE6">
          <w:rPr>
            <w:rFonts w:eastAsia="Times New Roman" w:cs="Arial"/>
            <w:lang w:eastAsia="sl-SI"/>
          </w:rPr>
          <w:delText>pomeni vrni vse</w:delText>
        </w:r>
      </w:del>
    </w:p>
    <w:p w:rsidR="00D10068" w:rsidRDefault="00D10068" w:rsidP="00D10068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D10068" w:rsidRDefault="00D10068" w:rsidP="00D10068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del w:id="148" w:author="Peter" w:date="2016-09-09T10:18:00Z">
        <w:r w:rsidRPr="00E46AE3" w:rsidDel="00C64DC9">
          <w:rPr>
            <w:rFonts w:eastAsia="Times New Roman" w:cs="Arial"/>
            <w:lang w:eastAsia="sl-SI"/>
          </w:rPr>
          <w:delText xml:space="preserve">Primer </w:delText>
        </w:r>
      </w:del>
      <w:ins w:id="149" w:author="Peter" w:date="2016-09-09T10:18:00Z">
        <w:r w:rsidR="00C64DC9">
          <w:rPr>
            <w:rFonts w:eastAsia="Times New Roman" w:cs="Arial"/>
            <w:lang w:eastAsia="sl-SI"/>
          </w:rPr>
          <w:t>Responser</w:t>
        </w:r>
        <w:r w:rsidR="00C64DC9" w:rsidRPr="00E46AE3">
          <w:rPr>
            <w:rFonts w:eastAsia="Times New Roman" w:cs="Arial"/>
            <w:lang w:eastAsia="sl-SI"/>
          </w:rPr>
          <w:t xml:space="preserve"> </w:t>
        </w:r>
      </w:ins>
      <w:del w:id="150" w:author="Peter" w:date="2016-09-09T10:18:00Z">
        <w:r w:rsidRPr="00E46AE3" w:rsidDel="00C64DC9">
          <w:rPr>
            <w:rFonts w:eastAsia="Times New Roman" w:cs="Arial"/>
            <w:lang w:eastAsia="sl-SI"/>
          </w:rPr>
          <w:delText>odgovora</w:delText>
        </w:r>
      </w:del>
      <w:ins w:id="151" w:author="Peter" w:date="2016-09-09T10:18:00Z">
        <w:r w:rsidR="00C64DC9"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D10068" w:rsidRPr="00105128" w:rsidRDefault="00D10068" w:rsidP="00D10068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{"count":8, //</w:t>
      </w:r>
      <w:del w:id="152" w:author="Peter" w:date="2016-09-09T10:18:00Z">
        <w:r w:rsidRPr="00105128" w:rsidDel="002466DD">
          <w:rPr>
            <w:rFonts w:eastAsia="Times New Roman" w:cs="Arial"/>
            <w:i/>
            <w:sz w:val="20"/>
            <w:szCs w:val="20"/>
            <w:lang w:eastAsia="sl-SI"/>
          </w:rPr>
          <w:delText>koliko vprašalnikov je vrnilo</w:delText>
        </w:r>
      </w:del>
      <w:ins w:id="153" w:author="Peter" w:date="2016-09-09T10:18:00Z">
        <w:r w:rsidR="002466DD">
          <w:rPr>
            <w:rFonts w:eastAsia="Times New Roman" w:cs="Arial"/>
            <w:i/>
            <w:sz w:val="20"/>
            <w:szCs w:val="20"/>
            <w:lang w:eastAsia="sl-SI"/>
          </w:rPr>
          <w:t>number of surveys</w:t>
        </w:r>
      </w:ins>
    </w:p>
    <w:p w:rsidR="00D10068" w:rsidRPr="00105128" w:rsidRDefault="00D10068" w:rsidP="00D10068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"surveys":[</w:t>
      </w:r>
    </w:p>
    <w:p w:rsidR="00D10068" w:rsidRPr="00105128" w:rsidRDefault="00D10068" w:rsidP="00D10068">
      <w:pPr>
        <w:tabs>
          <w:tab w:val="left" w:pos="5407"/>
        </w:tabs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{"id":"4936"</w:t>
      </w:r>
      <w:ins w:id="154" w:author="Peter" w:date="2016-09-09T10:19:00Z">
        <w:r w:rsidR="008C1282">
          <w:rPr>
            <w:rFonts w:eastAsia="Times New Roman" w:cs="Arial"/>
            <w:i/>
            <w:sz w:val="20"/>
            <w:szCs w:val="20"/>
            <w:lang w:eastAsia="sl-SI"/>
          </w:rPr>
          <w:t>, /</w:t>
        </w:r>
      </w:ins>
      <w:del w:id="155" w:author="Peter" w:date="2016-09-09T10:19:00Z">
        <w:r w:rsidRPr="00105128" w:rsidDel="008C1282">
          <w:rPr>
            <w:rFonts w:eastAsia="Times New Roman" w:cs="Arial"/>
            <w:i/>
            <w:sz w:val="20"/>
            <w:szCs w:val="20"/>
            <w:lang w:eastAsia="sl-SI"/>
          </w:rPr>
          <w:delText>,</w:delText>
        </w:r>
      </w:del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</w:t>
      </w:r>
      <w:ins w:id="156" w:author="Peter" w:date="2016-09-09T10:19:00Z">
        <w:r w:rsidR="008C1282">
          <w:rPr>
            <w:rFonts w:eastAsia="Times New Roman" w:cs="Arial"/>
            <w:i/>
            <w:sz w:val="20"/>
            <w:szCs w:val="20"/>
            <w:lang w:eastAsia="sl-SI"/>
          </w:rPr>
          <w:t xml:space="preserve">survey </w:t>
        </w:r>
      </w:ins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id </w:t>
      </w:r>
      <w:del w:id="157" w:author="Peter" w:date="2016-09-09T10:19:00Z">
        <w:r w:rsidR="00105128" w:rsidRPr="00105128" w:rsidDel="008C1282">
          <w:rPr>
            <w:rFonts w:eastAsia="Times New Roman" w:cs="Arial"/>
            <w:i/>
            <w:sz w:val="20"/>
            <w:szCs w:val="20"/>
            <w:lang w:eastAsia="sl-SI"/>
          </w:rPr>
          <w:delText>vprašalnika</w:delText>
        </w:r>
      </w:del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"folder":"1",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"del":"1",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"naslov":"Nov vpra&amp;scaron;alnik 10",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ins w:id="158" w:author="Peter" w:date="2016-09-09T10:19:00Z">
        <w:r w:rsidR="00E137DB">
          <w:rPr>
            <w:rFonts w:eastAsia="Times New Roman" w:cs="Arial"/>
            <w:i/>
            <w:sz w:val="20"/>
            <w:szCs w:val="20"/>
            <w:lang w:eastAsia="sl-SI"/>
          </w:rPr>
          <w:t xml:space="preserve"> survey title</w:t>
        </w:r>
      </w:ins>
      <w:del w:id="159" w:author="Peter" w:date="2016-09-09T10:19:00Z">
        <w:r w:rsidR="00105128" w:rsidRPr="00105128" w:rsidDel="00E137DB">
          <w:rPr>
            <w:rFonts w:eastAsia="Times New Roman" w:cs="Arial"/>
            <w:i/>
            <w:sz w:val="20"/>
            <w:szCs w:val="20"/>
            <w:lang w:eastAsia="sl-SI"/>
          </w:rPr>
          <w:delText>naslov vprašalnika</w:delText>
        </w:r>
      </w:del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"active":"1",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//1 – vprašalnik je aktiven, 0 – </w:t>
      </w:r>
      <w:del w:id="160" w:author="Peter" w:date="2016-09-09T10:19:00Z">
        <w:r w:rsidR="00105128" w:rsidRPr="00105128" w:rsidDel="002B2AEC">
          <w:rPr>
            <w:rFonts w:eastAsia="Times New Roman" w:cs="Arial"/>
            <w:i/>
            <w:sz w:val="20"/>
            <w:szCs w:val="20"/>
            <w:lang w:eastAsia="sl-SI"/>
          </w:rPr>
          <w:delText xml:space="preserve">vprašalnik </w:delText>
        </w:r>
      </w:del>
      <w:ins w:id="161" w:author="Peter" w:date="2016-09-09T10:19:00Z">
        <w:r w:rsidR="002B2AEC">
          <w:rPr>
            <w:rFonts w:eastAsia="Times New Roman" w:cs="Arial"/>
            <w:i/>
            <w:sz w:val="20"/>
            <w:szCs w:val="20"/>
            <w:lang w:eastAsia="sl-SI"/>
          </w:rPr>
          <w:t>survey is not active</w:t>
        </w:r>
      </w:ins>
      <w:del w:id="162" w:author="Peter" w:date="2016-09-09T10:19:00Z">
        <w:r w:rsidR="00105128" w:rsidRPr="00105128" w:rsidDel="002B2AEC">
          <w:rPr>
            <w:rFonts w:eastAsia="Times New Roman" w:cs="Arial"/>
            <w:i/>
            <w:sz w:val="20"/>
            <w:szCs w:val="20"/>
            <w:lang w:eastAsia="sl-SI"/>
          </w:rPr>
          <w:delText>ni aktiven</w:delText>
        </w:r>
      </w:del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"mobile_created":"0",</w:t>
      </w:r>
    </w:p>
    <w:p w:rsidR="00D10068" w:rsidRPr="00105128" w:rsidDel="00D12E3D" w:rsidRDefault="00D10068" w:rsidP="00D10068">
      <w:pPr>
        <w:tabs>
          <w:tab w:val="left" w:pos="5407"/>
        </w:tabs>
        <w:spacing w:after="0"/>
        <w:ind w:left="1418"/>
        <w:rPr>
          <w:del w:id="163" w:author="Peter" w:date="2016-09-09T10:19:00Z"/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"block_ip":"0",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164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 xml:space="preserve">blokiran </w:delText>
        </w:r>
      </w:del>
      <w:ins w:id="165" w:author="Peter" w:date="2016-09-09T10:19:00Z">
        <w:r w:rsidR="00D12E3D">
          <w:rPr>
            <w:rFonts w:eastAsia="Times New Roman" w:cs="Arial"/>
            <w:i/>
            <w:sz w:val="20"/>
            <w:szCs w:val="20"/>
            <w:lang w:eastAsia="sl-SI"/>
          </w:rPr>
          <w:t xml:space="preserve">blocked </w:t>
        </w:r>
      </w:ins>
      <w:del w:id="166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 xml:space="preserve">ponovni </w:delText>
        </w:r>
      </w:del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IP – 0 </w:t>
      </w:r>
      <w:del w:id="167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>izklučeno</w:delText>
        </w:r>
      </w:del>
      <w:ins w:id="168" w:author="Peter" w:date="2016-09-09T10:19:00Z">
        <w:r w:rsidR="00D12E3D">
          <w:rPr>
            <w:rFonts w:eastAsia="Times New Roman" w:cs="Arial"/>
            <w:i/>
            <w:sz w:val="20"/>
            <w:szCs w:val="20"/>
            <w:lang w:eastAsia="sl-SI"/>
          </w:rPr>
          <w:t>off</w:t>
        </w:r>
      </w:ins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, </w:t>
      </w:r>
      <w:del w:id="169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 xml:space="preserve">drugače </w:delText>
        </w:r>
      </w:del>
      <w:ins w:id="170" w:author="Peter" w:date="2016-09-09T10:19:00Z">
        <w:r w:rsidR="00D12E3D">
          <w:rPr>
            <w:rFonts w:eastAsia="Times New Roman" w:cs="Arial"/>
            <w:i/>
            <w:sz w:val="20"/>
            <w:szCs w:val="20"/>
            <w:lang w:eastAsia="sl-SI"/>
          </w:rPr>
          <w:t>in</w:t>
        </w:r>
      </w:ins>
      <w:del w:id="171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>v</w:delText>
        </w:r>
      </w:del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minut</w:t>
      </w:r>
      <w:ins w:id="172" w:author="Peter" w:date="2016-09-09T10:19:00Z">
        <w:r w:rsidR="00D12E3D">
          <w:rPr>
            <w:rFonts w:eastAsia="Times New Roman" w:cs="Arial"/>
            <w:i/>
            <w:sz w:val="20"/>
            <w:szCs w:val="20"/>
            <w:lang w:eastAsia="sl-SI"/>
          </w:rPr>
          <w:t>es</w:t>
        </w:r>
      </w:ins>
      <w:del w:id="173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>ah</w:delText>
        </w:r>
      </w:del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(1440 </w:t>
      </w:r>
      <w:del w:id="174" w:author="Peter" w:date="2016-09-09T10:19:00Z">
        <w:r w:rsidR="00105128" w:rsidRPr="00105128" w:rsidDel="00D12E3D">
          <w:rPr>
            <w:rFonts w:eastAsia="Times New Roman" w:cs="Arial"/>
            <w:i/>
            <w:sz w:val="20"/>
            <w:szCs w:val="20"/>
            <w:lang w:eastAsia="sl-SI"/>
          </w:rPr>
          <w:delText>pomeni</w:delText>
        </w:r>
      </w:del>
      <w:ins w:id="175" w:author="Peter" w:date="2016-09-09T10:19:00Z">
        <w:r w:rsidR="00D12E3D">
          <w:rPr>
            <w:rFonts w:eastAsia="Times New Roman" w:cs="Arial"/>
            <w:i/>
            <w:sz w:val="20"/>
            <w:szCs w:val="20"/>
            <w:lang w:eastAsia="sl-SI"/>
          </w:rPr>
          <w:t>=</w:t>
        </w:r>
      </w:ins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24 ur)</w:t>
      </w:r>
    </w:p>
    <w:p w:rsidR="00D12E3D" w:rsidRDefault="00D12E3D" w:rsidP="00D10068">
      <w:pPr>
        <w:tabs>
          <w:tab w:val="left" w:pos="5407"/>
        </w:tabs>
        <w:spacing w:after="0"/>
        <w:ind w:left="1418"/>
        <w:rPr>
          <w:ins w:id="176" w:author="Peter" w:date="2016-09-09T10:19:00Z"/>
          <w:rFonts w:eastAsia="Times New Roman" w:cs="Arial"/>
          <w:i/>
          <w:sz w:val="20"/>
          <w:szCs w:val="20"/>
          <w:lang w:eastAsia="sl-SI"/>
        </w:rPr>
      </w:pP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"edit_uid":"946",</w:t>
      </w:r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"e_name":"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77" w:author="Peter" w:date="2016-09-09T10:20:00Z">
        <w:r w:rsidR="00105128" w:rsidRPr="00105128" w:rsidDel="00B46CEE">
          <w:rPr>
            <w:rFonts w:eastAsia="Times New Roman" w:cs="Arial"/>
            <w:i/>
            <w:sz w:val="20"/>
            <w:szCs w:val="20"/>
            <w:lang w:eastAsia="sl-SI"/>
          </w:rPr>
          <w:delText>kdo je editiral</w:delText>
        </w:r>
      </w:del>
      <w:ins w:id="178" w:author="Peter" w:date="2016-09-09T10:20:00Z">
        <w:r w:rsidR="00B46CEE">
          <w:rPr>
            <w:rFonts w:eastAsia="Times New Roman" w:cs="Arial"/>
            <w:i/>
            <w:sz w:val="20"/>
            <w:szCs w:val="20"/>
            <w:lang w:eastAsia="sl-SI"/>
          </w:rPr>
          <w:t>Survey editor</w:t>
        </w:r>
      </w:ins>
      <w:del w:id="179" w:author="Peter" w:date="2016-09-09T10:20:00Z">
        <w:r w:rsidR="00105128" w:rsidRPr="00105128" w:rsidDel="00B46CEE">
          <w:rPr>
            <w:rFonts w:eastAsia="Times New Roman" w:cs="Arial"/>
            <w:i/>
            <w:sz w:val="20"/>
            <w:szCs w:val="20"/>
            <w:lang w:eastAsia="sl-SI"/>
          </w:rPr>
          <w:delText xml:space="preserve"> vprašalnik</w:delText>
        </w:r>
      </w:del>
    </w:p>
    <w:p w:rsidR="00D1006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"e_surname":"",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"e_email":"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@gmail.com",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"insert_uid":"946",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"i_name":"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del w:id="180" w:author="Peter" w:date="2016-09-09T10:20:00Z">
        <w:r w:rsidR="00105128" w:rsidRPr="00105128" w:rsidDel="005F3864">
          <w:rPr>
            <w:rFonts w:eastAsia="Times New Roman" w:cs="Arial"/>
            <w:i/>
            <w:sz w:val="20"/>
            <w:szCs w:val="20"/>
            <w:lang w:eastAsia="sl-SI"/>
          </w:rPr>
          <w:delText xml:space="preserve">kdo </w:delText>
        </w:r>
      </w:del>
      <w:ins w:id="181" w:author="Peter" w:date="2016-09-09T10:20:00Z">
        <w:r w:rsidR="005F3864">
          <w:rPr>
            <w:rFonts w:eastAsia="Times New Roman" w:cs="Arial"/>
            <w:i/>
            <w:sz w:val="20"/>
            <w:szCs w:val="20"/>
            <w:lang w:eastAsia="sl-SI"/>
          </w:rPr>
          <w:t>Survey author</w:t>
        </w:r>
      </w:ins>
      <w:del w:id="182" w:author="Peter" w:date="2016-09-09T10:20:00Z">
        <w:r w:rsidR="00105128" w:rsidRPr="00105128" w:rsidDel="005F3864">
          <w:rPr>
            <w:rFonts w:eastAsia="Times New Roman" w:cs="Arial"/>
            <w:i/>
            <w:sz w:val="20"/>
            <w:szCs w:val="20"/>
            <w:lang w:eastAsia="sl-SI"/>
          </w:rPr>
          <w:delText>je kreiral vprašalnik</w:delText>
        </w:r>
      </w:del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"i_surname":"",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"i_email":"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uporabnik</w:t>
      </w:r>
      <w:r w:rsidRPr="00105128">
        <w:rPr>
          <w:rFonts w:eastAsia="Times New Roman" w:cs="Arial"/>
          <w:i/>
          <w:sz w:val="20"/>
          <w:szCs w:val="20"/>
          <w:lang w:eastAsia="sl-SI"/>
        </w:rPr>
        <w:t>@gmail.com",</w:t>
      </w:r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"e_time":"05.09.16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83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zadnji edit</w:delText>
        </w:r>
      </w:del>
      <w:ins w:id="184" w:author="Peter" w:date="2016-09-09T10:20:00Z">
        <w:r w:rsidR="00BC0E96">
          <w:rPr>
            <w:rFonts w:eastAsia="Times New Roman" w:cs="Arial"/>
            <w:i/>
            <w:sz w:val="20"/>
            <w:szCs w:val="20"/>
            <w:lang w:eastAsia="sl-SI"/>
          </w:rPr>
          <w:t>last edit</w:t>
        </w:r>
      </w:ins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"i_time":"05.09.16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85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kdaj kreiran</w:delText>
        </w:r>
      </w:del>
      <w:ins w:id="186" w:author="Peter" w:date="2016-09-09T10:20:00Z">
        <w:r w:rsidR="00BC0E96">
          <w:rPr>
            <w:rFonts w:eastAsia="Times New Roman" w:cs="Arial"/>
            <w:i/>
            <w:sz w:val="20"/>
            <w:szCs w:val="20"/>
            <w:lang w:eastAsia="sl-SI"/>
          </w:rPr>
          <w:t>created</w:t>
        </w:r>
      </w:ins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"v_time_first":"05.09.16 12:45",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87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prvi vnos</w:delText>
        </w:r>
      </w:del>
      <w:ins w:id="188" w:author="Peter" w:date="2016-09-09T10:20:00Z">
        <w:r w:rsidR="00BC0E96">
          <w:rPr>
            <w:rFonts w:eastAsia="Times New Roman" w:cs="Arial"/>
            <w:i/>
            <w:sz w:val="20"/>
            <w:szCs w:val="20"/>
            <w:lang w:eastAsia="sl-SI"/>
          </w:rPr>
          <w:t>first insert</w:t>
        </w:r>
      </w:ins>
    </w:p>
    <w:p w:rsidR="00105128" w:rsidRPr="00655154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val="en-US"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"v_time_last":"05.09.16 12:46",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89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zadnji vnos</w:delText>
        </w:r>
      </w:del>
      <w:ins w:id="190" w:author="Peter" w:date="2016-09-09T10:20:00Z">
        <w:r w:rsidR="00BC0E96">
          <w:rPr>
            <w:rFonts w:eastAsia="Times New Roman" w:cs="Arial"/>
            <w:i/>
            <w:sz w:val="20"/>
            <w:szCs w:val="20"/>
            <w:lang w:eastAsia="sl-SI"/>
          </w:rPr>
          <w:t>last insert</w:t>
        </w:r>
      </w:ins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"answers":"3",</w:t>
      </w:r>
      <w:del w:id="191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//koliko enot</w:delText>
        </w:r>
      </w:del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"variables":"3",</w:t>
      </w:r>
      <w:del w:id="192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//koliko vprašanj</w:delText>
        </w:r>
      </w:del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"trajanjeod":"05.09.16",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//</w:t>
      </w:r>
      <w:del w:id="193" w:author="Peter" w:date="2016-09-09T10:20:00Z">
        <w:r w:rsidR="00105128" w:rsidRPr="00105128" w:rsidDel="00BC0E96">
          <w:rPr>
            <w:rFonts w:eastAsia="Times New Roman" w:cs="Arial"/>
            <w:i/>
            <w:sz w:val="20"/>
            <w:szCs w:val="20"/>
            <w:lang w:eastAsia="sl-SI"/>
          </w:rPr>
          <w:delText>trajanje vprašalnika</w:delText>
        </w:r>
      </w:del>
      <w:ins w:id="194" w:author="Peter" w:date="2016-09-09T10:20:00Z">
        <w:r w:rsidR="00BC0E96">
          <w:rPr>
            <w:rFonts w:eastAsia="Times New Roman" w:cs="Arial"/>
            <w:i/>
            <w:sz w:val="20"/>
            <w:szCs w:val="20"/>
            <w:lang w:eastAsia="sl-SI"/>
          </w:rPr>
          <w:t>survey duration</w:t>
        </w:r>
      </w:ins>
    </w:p>
    <w:p w:rsidR="00105128" w:rsidRPr="00105128" w:rsidRDefault="00D10068" w:rsidP="00D10068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"trajanjedo":"05.12.16",</w:t>
      </w:r>
    </w:p>
    <w:p w:rsidR="00E449B2" w:rsidRDefault="00D10068" w:rsidP="00815F49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"survey_type":"</w:t>
      </w:r>
      <w:r w:rsidR="00D57F65">
        <w:rPr>
          <w:rFonts w:eastAsia="Times New Roman" w:cs="Arial"/>
          <w:i/>
          <w:sz w:val="20"/>
          <w:szCs w:val="20"/>
          <w:lang w:eastAsia="sl-SI"/>
        </w:rPr>
        <w:t>3</w:t>
      </w:r>
      <w:r w:rsidRPr="00105128">
        <w:rPr>
          <w:rFonts w:eastAsia="Times New Roman" w:cs="Arial"/>
          <w:i/>
          <w:sz w:val="20"/>
          <w:szCs w:val="20"/>
          <w:lang w:eastAsia="sl-SI"/>
        </w:rPr>
        <w:t>"},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…//</w:t>
      </w:r>
      <w:del w:id="195" w:author="Peter" w:date="2016-09-09T10:20:00Z">
        <w:r w:rsidR="00105128" w:rsidRPr="00105128" w:rsidDel="00937DA1">
          <w:rPr>
            <w:rFonts w:eastAsia="Times New Roman" w:cs="Arial"/>
            <w:i/>
            <w:sz w:val="20"/>
            <w:szCs w:val="20"/>
            <w:lang w:eastAsia="sl-SI"/>
          </w:rPr>
          <w:delText>tip vprašalnika –</w:delText>
        </w:r>
      </w:del>
      <w:r w:rsidR="00105128" w:rsidRPr="0010512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D57F65">
        <w:rPr>
          <w:rFonts w:eastAsia="Times New Roman" w:cs="Arial"/>
          <w:i/>
          <w:sz w:val="20"/>
          <w:szCs w:val="20"/>
          <w:lang w:eastAsia="sl-SI"/>
        </w:rPr>
        <w:t>3</w:t>
      </w:r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=</w:t>
      </w:r>
      <w:del w:id="196" w:author="Peter" w:date="2016-09-09T10:20:00Z">
        <w:r w:rsidR="00105128" w:rsidRPr="00105128" w:rsidDel="00937DA1">
          <w:rPr>
            <w:rFonts w:eastAsia="Times New Roman" w:cs="Arial"/>
            <w:i/>
            <w:sz w:val="20"/>
            <w:szCs w:val="20"/>
            <w:lang w:eastAsia="sl-SI"/>
          </w:rPr>
          <w:delText>anketa</w:delText>
        </w:r>
      </w:del>
      <w:ins w:id="197" w:author="Peter" w:date="2016-09-09T10:20:00Z">
        <w:r w:rsidR="00937DA1">
          <w:rPr>
            <w:rFonts w:eastAsia="Times New Roman" w:cs="Arial"/>
            <w:i/>
            <w:sz w:val="20"/>
            <w:szCs w:val="20"/>
            <w:lang w:eastAsia="sl-SI"/>
          </w:rPr>
          <w:t>survey</w:t>
        </w:r>
      </w:ins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, 0=</w:t>
      </w:r>
      <w:del w:id="198" w:author="Peter" w:date="2016-09-09T10:21:00Z">
        <w:r w:rsidR="00105128" w:rsidRPr="00105128" w:rsidDel="00937DA1">
          <w:rPr>
            <w:rFonts w:eastAsia="Times New Roman" w:cs="Arial"/>
            <w:i/>
            <w:sz w:val="20"/>
            <w:szCs w:val="20"/>
            <w:lang w:eastAsia="sl-SI"/>
          </w:rPr>
          <w:delText>glasovanje</w:delText>
        </w:r>
      </w:del>
      <w:ins w:id="199" w:author="Peter" w:date="2016-09-09T10:21:00Z">
        <w:r w:rsidR="00937DA1">
          <w:rPr>
            <w:rFonts w:eastAsia="Times New Roman" w:cs="Arial"/>
            <w:i/>
            <w:sz w:val="20"/>
            <w:szCs w:val="20"/>
            <w:lang w:eastAsia="sl-SI"/>
          </w:rPr>
          <w:t>voting</w:t>
        </w:r>
      </w:ins>
      <w:r w:rsidR="00105128" w:rsidRPr="00105128">
        <w:rPr>
          <w:rFonts w:eastAsia="Times New Roman" w:cs="Arial"/>
          <w:i/>
          <w:sz w:val="20"/>
          <w:szCs w:val="20"/>
          <w:lang w:eastAsia="sl-SI"/>
        </w:rPr>
        <w:t>, 1=form</w:t>
      </w:r>
      <w:del w:id="200" w:author="Peter" w:date="2016-09-09T10:21:00Z">
        <w:r w:rsidR="00105128" w:rsidRPr="00105128" w:rsidDel="00937DA1">
          <w:rPr>
            <w:rFonts w:eastAsia="Times New Roman" w:cs="Arial"/>
            <w:i/>
            <w:sz w:val="20"/>
            <w:szCs w:val="20"/>
            <w:lang w:eastAsia="sl-SI"/>
          </w:rPr>
          <w:delText>a</w:delText>
        </w:r>
      </w:del>
    </w:p>
    <w:p w:rsidR="00815F49" w:rsidRPr="00815F49" w:rsidRDefault="00815F49" w:rsidP="00815F49">
      <w:pPr>
        <w:tabs>
          <w:tab w:val="left" w:pos="5407"/>
        </w:tabs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getSurveyHashes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ins w:id="201" w:author="Peter" w:date="2016-09-09T10:21:00Z">
        <w:r w:rsidR="00484399">
          <w:rPr>
            <w:rFonts w:eastAsia="Times New Roman" w:cs="Arial"/>
            <w:b/>
            <w:sz w:val="24"/>
            <w:szCs w:val="24"/>
            <w:lang w:eastAsia="sl-SI"/>
          </w:rPr>
          <w:t>returns list of public links for survey</w:t>
        </w:r>
      </w:ins>
      <w:del w:id="202" w:author="Peter" w:date="2016-09-09T10:21:00Z">
        <w:r w:rsidDel="00484399">
          <w:rPr>
            <w:rFonts w:eastAsia="Times New Roman" w:cs="Arial"/>
            <w:b/>
            <w:sz w:val="24"/>
            <w:szCs w:val="24"/>
            <w:lang w:eastAsia="sl-SI"/>
          </w:rPr>
          <w:delText>dobi seznam vseh javnih povezav za to anketo</w:delText>
        </w:r>
      </w:del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03" w:author="Peter" w:date="2016-09-09T10:21:00Z">
        <w:r w:rsidR="0059235F"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04" w:author="Peter" w:date="2016-09-09T10:21:00Z">
        <w:r w:rsidR="0059235F">
          <w:rPr>
            <w:rFonts w:eastAsia="Times New Roman" w:cs="Arial"/>
            <w:lang w:eastAsia="sl-SI"/>
          </w:rPr>
          <w:t>s</w:t>
        </w:r>
      </w:ins>
      <w:del w:id="205" w:author="Peter" w:date="2016-09-09T10:21:00Z">
        <w:r w:rsidRPr="00C16A9C" w:rsidDel="0059235F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getSurveyHashes</w:t>
      </w:r>
    </w:p>
    <w:p w:rsidR="00E449B2" w:rsidRPr="00E449B2" w:rsidRDefault="00E10200" w:rsidP="00E449B2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</w:t>
      </w:r>
      <w:ins w:id="206" w:author="Peter" w:date="2016-09-09T10:21:00Z">
        <w:r w:rsidR="00967B24">
          <w:rPr>
            <w:rFonts w:eastAsia="Times New Roman" w:cs="Arial"/>
            <w:lang w:eastAsia="sl-SI"/>
          </w:rPr>
          <w:t xml:space="preserve">survey </w:t>
        </w:r>
      </w:ins>
      <w:r>
        <w:rPr>
          <w:rFonts w:eastAsia="Times New Roman" w:cs="Arial"/>
          <w:lang w:eastAsia="sl-SI"/>
        </w:rPr>
        <w:t xml:space="preserve">id </w:t>
      </w:r>
      <w:del w:id="207" w:author="Peter" w:date="2016-09-09T10:21:00Z">
        <w:r w:rsidDel="00967B24">
          <w:rPr>
            <w:rFonts w:eastAsia="Times New Roman" w:cs="Arial"/>
            <w:lang w:eastAsia="sl-SI"/>
          </w:rPr>
          <w:delText>ankete</w:delText>
        </w:r>
      </w:del>
    </w:p>
    <w:p w:rsidR="00B91F58" w:rsidRDefault="00B91F58" w:rsidP="00E10200">
      <w:pPr>
        <w:tabs>
          <w:tab w:val="left" w:pos="5407"/>
        </w:tabs>
        <w:spacing w:after="0"/>
        <w:rPr>
          <w:ins w:id="208" w:author="Peter" w:date="2016-09-09T10:22:00Z"/>
          <w:rFonts w:eastAsia="Times New Roman" w:cs="Arial"/>
          <w:lang w:eastAsia="sl-SI"/>
        </w:rPr>
      </w:pPr>
    </w:p>
    <w:p w:rsidR="00E10200" w:rsidRDefault="00B91F58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09" w:author="Peter" w:date="2016-09-09T10:22:00Z">
        <w:r>
          <w:rPr>
            <w:rFonts w:eastAsia="Times New Roman" w:cs="Arial"/>
            <w:lang w:eastAsia="sl-SI"/>
          </w:rPr>
          <w:t>Response example</w:t>
        </w:r>
      </w:ins>
      <w:del w:id="210" w:author="Peter" w:date="2016-09-09T10:22:00Z">
        <w:r w:rsidR="00E10200" w:rsidRPr="00E46AE3" w:rsidDel="00B91F58">
          <w:rPr>
            <w:rFonts w:eastAsia="Times New Roman" w:cs="Arial"/>
            <w:lang w:eastAsia="sl-SI"/>
          </w:rPr>
          <w:delText>Primer odgovora</w:delText>
        </w:r>
      </w:del>
      <w:r w:rsidR="00E10200" w:rsidRPr="00E46AE3">
        <w:rPr>
          <w:rFonts w:eastAsia="Times New Roman" w:cs="Arial"/>
          <w:lang w:eastAsia="sl-SI"/>
        </w:rPr>
        <w:t>:</w:t>
      </w:r>
    </w:p>
    <w:p w:rsid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[</w:t>
      </w:r>
    </w:p>
    <w:p w:rsidR="00E449B2" w:rsidRP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{"hash":"42C4A102",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</w:t>
      </w:r>
      <w:ins w:id="211" w:author="Peter" w:date="2016-09-09T10:27:00Z">
        <w:r w:rsidR="00693A27">
          <w:rPr>
            <w:rFonts w:eastAsia="Times New Roman" w:cs="Arial"/>
            <w:i/>
            <w:sz w:val="20"/>
            <w:szCs w:val="20"/>
            <w:lang w:val="en-US" w:eastAsia="sl-SI"/>
          </w:rPr>
          <w:t>link name</w:t>
        </w:r>
      </w:ins>
      <w:del w:id="212" w:author="Peter" w:date="2016-09-09T10:27:00Z">
        <w:r w:rsidDel="00693A27">
          <w:rPr>
            <w:rFonts w:eastAsia="Times New Roman" w:cs="Arial"/>
            <w:i/>
            <w:sz w:val="20"/>
            <w:szCs w:val="20"/>
            <w:lang w:val="en-US" w:eastAsia="sl-SI"/>
          </w:rPr>
          <w:delText>ime pove</w:delText>
        </w:r>
        <w:r w:rsidDel="00693A27">
          <w:rPr>
            <w:rFonts w:eastAsia="Times New Roman" w:cs="Arial"/>
            <w:i/>
            <w:sz w:val="20"/>
            <w:szCs w:val="20"/>
            <w:lang w:eastAsia="sl-SI"/>
          </w:rPr>
          <w:delText>zave</w:delText>
        </w:r>
      </w:del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"properties":{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"anketa":"4937",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</w:t>
      </w:r>
      <w:ins w:id="213" w:author="Peter" w:date="2016-09-09T10:27:00Z">
        <w:r w:rsidR="00693A27">
          <w:rPr>
            <w:rFonts w:eastAsia="Times New Roman" w:cs="Arial"/>
            <w:i/>
            <w:sz w:val="20"/>
            <w:szCs w:val="20"/>
            <w:lang w:val="en-US" w:eastAsia="sl-SI"/>
          </w:rPr>
          <w:t xml:space="preserve">survey </w:t>
        </w:r>
      </w:ins>
      <w:r w:rsidR="008B7E37">
        <w:rPr>
          <w:rFonts w:eastAsia="Times New Roman" w:cs="Arial"/>
          <w:i/>
          <w:sz w:val="20"/>
          <w:szCs w:val="20"/>
          <w:lang w:val="en-US" w:eastAsia="sl-SI"/>
        </w:rPr>
        <w:t>id</w:t>
      </w:r>
      <w:del w:id="214" w:author="Peter" w:date="2016-09-09T10:28:00Z">
        <w:r w:rsidR="008B7E37" w:rsidDel="00693A27">
          <w:rPr>
            <w:rFonts w:eastAsia="Times New Roman" w:cs="Arial"/>
            <w:i/>
            <w:sz w:val="20"/>
            <w:szCs w:val="20"/>
            <w:lang w:val="en-US" w:eastAsia="sl-SI"/>
          </w:rPr>
          <w:delText xml:space="preserve"> ankete te povezave</w:delText>
        </w:r>
      </w:del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"a":"data",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</w:t>
      </w:r>
      <w:del w:id="215" w:author="Peter" w:date="2016-09-09T10:28:00Z">
        <w:r w:rsidDel="00693A27">
          <w:rPr>
            <w:rFonts w:eastAsia="Times New Roman" w:cs="Arial"/>
            <w:i/>
            <w:sz w:val="20"/>
            <w:szCs w:val="20"/>
            <w:lang w:val="en-US" w:eastAsia="sl-SI"/>
          </w:rPr>
          <w:delText>podatki ali analize</w:delText>
        </w:r>
      </w:del>
      <w:ins w:id="216" w:author="Peter" w:date="2016-09-09T10:28:00Z">
        <w:r w:rsidR="00693A27">
          <w:rPr>
            <w:rFonts w:eastAsia="Times New Roman" w:cs="Arial"/>
            <w:i/>
            <w:sz w:val="20"/>
            <w:szCs w:val="20"/>
            <w:lang w:val="en-US" w:eastAsia="sl-SI"/>
          </w:rPr>
          <w:t>data or analysis</w:t>
        </w:r>
      </w:ins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"m":"",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"profile_id_status":2,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"profile_id_variable":0,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"profile_id_condition":1},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"comment":"",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"page":"data",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lastRenderedPageBreak/>
        <w:t>"add_date":"05.09.2016",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  <w:del w:id="217" w:author="Peter" w:date="2016-09-09T10:28:00Z">
        <w:r w:rsidR="008B7E37" w:rsidDel="007B6B26">
          <w:rPr>
            <w:rFonts w:eastAsia="Times New Roman" w:cs="Arial"/>
            <w:i/>
            <w:sz w:val="20"/>
            <w:szCs w:val="20"/>
            <w:lang w:val="en-US" w:eastAsia="sl-SI"/>
          </w:rPr>
          <w:delText>//datum kreiranja</w:delText>
        </w:r>
      </w:del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"add_time":"14:58",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"email":"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>porabnik</w:t>
      </w:r>
      <w:r w:rsidRPr="00E449B2">
        <w:rPr>
          <w:rFonts w:eastAsia="Times New Roman" w:cs="Arial"/>
          <w:i/>
          <w:sz w:val="20"/>
          <w:szCs w:val="20"/>
          <w:lang w:val="en-US" w:eastAsia="sl-SI"/>
        </w:rPr>
        <w:t>@gmail.com"},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</w:t>
      </w:r>
      <w:ins w:id="218" w:author="Peter" w:date="2016-09-09T10:28:00Z">
        <w:r w:rsidR="00B440A5">
          <w:rPr>
            <w:rFonts w:eastAsia="Times New Roman" w:cs="Arial"/>
            <w:i/>
            <w:sz w:val="20"/>
            <w:szCs w:val="20"/>
            <w:lang w:val="en-US" w:eastAsia="sl-SI"/>
          </w:rPr>
          <w:t>user email, who created link</w:t>
        </w:r>
      </w:ins>
      <w:del w:id="219" w:author="Peter" w:date="2016-09-09T10:28:00Z">
        <w:r w:rsidR="008B7E37" w:rsidDel="00B440A5">
          <w:rPr>
            <w:rFonts w:eastAsia="Times New Roman" w:cs="Arial"/>
            <w:i/>
            <w:sz w:val="20"/>
            <w:szCs w:val="20"/>
            <w:lang w:val="en-US" w:eastAsia="sl-SI"/>
          </w:rPr>
          <w:delText>email uporabnika, ki je kreiral povezavo</w:delText>
        </w:r>
      </w:del>
    </w:p>
    <w:p w:rsid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{"hash":"43BACC90",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"properties":{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"anketa":"4937",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"a":"analysis",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"m":"sumarnik",</w:t>
      </w:r>
      <w:r w:rsidR="008B7E37">
        <w:rPr>
          <w:rFonts w:eastAsia="Times New Roman" w:cs="Arial"/>
          <w:i/>
          <w:sz w:val="20"/>
          <w:szCs w:val="20"/>
          <w:lang w:val="en-US" w:eastAsia="sl-SI"/>
        </w:rPr>
        <w:t xml:space="preserve"> //</w:t>
      </w:r>
      <w:del w:id="220" w:author="Peter" w:date="2016-09-09T10:28:00Z">
        <w:r w:rsidR="008B7E37" w:rsidDel="00BF6525">
          <w:rPr>
            <w:rFonts w:eastAsia="Times New Roman" w:cs="Arial"/>
            <w:i/>
            <w:sz w:val="20"/>
            <w:szCs w:val="20"/>
            <w:lang w:val="en-US" w:eastAsia="sl-SI"/>
          </w:rPr>
          <w:delText xml:space="preserve">metoda </w:delText>
        </w:r>
      </w:del>
      <w:ins w:id="221" w:author="Peter" w:date="2016-09-09T10:28:00Z">
        <w:r w:rsidR="00BF6525">
          <w:rPr>
            <w:rFonts w:eastAsia="Times New Roman" w:cs="Arial"/>
            <w:i/>
            <w:sz w:val="20"/>
            <w:szCs w:val="20"/>
            <w:lang w:val="en-US" w:eastAsia="sl-SI"/>
          </w:rPr>
          <w:t>analysis type</w:t>
        </w:r>
      </w:ins>
      <w:del w:id="222" w:author="Peter" w:date="2016-09-09T10:28:00Z">
        <w:r w:rsidR="008B7E37" w:rsidDel="00BF6525">
          <w:rPr>
            <w:rFonts w:eastAsia="Times New Roman" w:cs="Arial"/>
            <w:i/>
            <w:sz w:val="20"/>
            <w:szCs w:val="20"/>
            <w:lang w:val="en-US" w:eastAsia="sl-SI"/>
          </w:rPr>
          <w:delText>analize</w:delText>
        </w:r>
      </w:del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"profile_id_status":2,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"profile_id_variable":0,</w:t>
      </w:r>
    </w:p>
    <w:p w:rsidR="00E449B2" w:rsidRDefault="00E449B2" w:rsidP="00E449B2">
      <w:pPr>
        <w:spacing w:after="0"/>
        <w:ind w:left="1418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"profile_id_condition":1},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"comment":"",</w:t>
      </w:r>
      <w:del w:id="223" w:author="Peter" w:date="2016-09-09T10:28:00Z">
        <w:r w:rsidR="008B7E37" w:rsidDel="00A21A61">
          <w:rPr>
            <w:rFonts w:eastAsia="Times New Roman" w:cs="Arial"/>
            <w:i/>
            <w:sz w:val="20"/>
            <w:szCs w:val="20"/>
            <w:lang w:val="en-US" w:eastAsia="sl-SI"/>
          </w:rPr>
          <w:delText xml:space="preserve"> //komentar javne povezave</w:delText>
        </w:r>
      </w:del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"page":"analysis",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"add_date":"05.09.2016",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"add_time":"14:58",</w:t>
      </w:r>
    </w:p>
    <w:p w:rsidR="00E449B2" w:rsidRDefault="00E449B2" w:rsidP="00E449B2">
      <w:pPr>
        <w:spacing w:after="0"/>
        <w:ind w:left="709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"email":"</w:t>
      </w:r>
      <w:del w:id="224" w:author="Peter" w:date="2016-09-09T10:28:00Z">
        <w:r w:rsidRPr="00E449B2" w:rsidDel="00832DC3">
          <w:rPr>
            <w:rFonts w:eastAsia="Times New Roman" w:cs="Arial"/>
            <w:i/>
            <w:sz w:val="20"/>
            <w:szCs w:val="20"/>
            <w:lang w:val="en-US" w:eastAsia="sl-SI"/>
          </w:rPr>
          <w:delText>urospodkriznik</w:delText>
        </w:r>
      </w:del>
      <w:ins w:id="225" w:author="Peter" w:date="2016-09-09T10:28:00Z">
        <w:r w:rsidR="00832DC3">
          <w:rPr>
            <w:rFonts w:eastAsia="Times New Roman" w:cs="Arial"/>
            <w:i/>
            <w:sz w:val="20"/>
            <w:szCs w:val="20"/>
            <w:lang w:val="en-US" w:eastAsia="sl-SI"/>
          </w:rPr>
          <w:t>test</w:t>
        </w:r>
      </w:ins>
      <w:r w:rsidRPr="00E449B2">
        <w:rPr>
          <w:rFonts w:eastAsia="Times New Roman" w:cs="Arial"/>
          <w:i/>
          <w:sz w:val="20"/>
          <w:szCs w:val="20"/>
          <w:lang w:val="en-US" w:eastAsia="sl-SI"/>
        </w:rPr>
        <w:t>@</w:t>
      </w:r>
      <w:del w:id="226" w:author="Peter" w:date="2016-09-09T10:29:00Z">
        <w:r w:rsidRPr="00E449B2" w:rsidDel="00832DC3">
          <w:rPr>
            <w:rFonts w:eastAsia="Times New Roman" w:cs="Arial"/>
            <w:i/>
            <w:sz w:val="20"/>
            <w:szCs w:val="20"/>
            <w:lang w:val="en-US" w:eastAsia="sl-SI"/>
          </w:rPr>
          <w:delText>gmail.com</w:delText>
        </w:r>
      </w:del>
      <w:ins w:id="227" w:author="Peter" w:date="2016-09-09T10:29:00Z">
        <w:r w:rsidR="00832DC3">
          <w:rPr>
            <w:rFonts w:eastAsia="Times New Roman" w:cs="Arial"/>
            <w:i/>
            <w:sz w:val="20"/>
            <w:szCs w:val="20"/>
            <w:lang w:val="en-US" w:eastAsia="sl-SI"/>
          </w:rPr>
          <w:t>1ka.si</w:t>
        </w:r>
      </w:ins>
      <w:r w:rsidRPr="00E449B2">
        <w:rPr>
          <w:rFonts w:eastAsia="Times New Roman" w:cs="Arial"/>
          <w:i/>
          <w:sz w:val="20"/>
          <w:szCs w:val="20"/>
          <w:lang w:val="en-US" w:eastAsia="sl-SI"/>
        </w:rPr>
        <w:t>"}</w:t>
      </w:r>
    </w:p>
    <w:p w:rsidR="00655154" w:rsidRPr="00E449B2" w:rsidRDefault="00E449B2" w:rsidP="00E449B2">
      <w:pPr>
        <w:spacing w:after="0"/>
        <w:jc w:val="both"/>
        <w:rPr>
          <w:rFonts w:eastAsia="Times New Roman" w:cs="Arial"/>
          <w:i/>
          <w:sz w:val="20"/>
          <w:szCs w:val="20"/>
          <w:lang w:val="en-US" w:eastAsia="sl-SI"/>
        </w:rPr>
      </w:pPr>
      <w:r w:rsidRPr="00E449B2">
        <w:rPr>
          <w:rFonts w:eastAsia="Times New Roman" w:cs="Arial"/>
          <w:i/>
          <w:sz w:val="20"/>
          <w:szCs w:val="20"/>
          <w:lang w:val="en-US" w:eastAsia="sl-SI"/>
        </w:rPr>
        <w:t>]</w:t>
      </w:r>
    </w:p>
    <w:p w:rsidR="00E449B2" w:rsidRDefault="00E449B2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815F49" w:rsidRDefault="00815F49" w:rsidP="009A49D3">
      <w:pPr>
        <w:rPr>
          <w:rFonts w:eastAsia="Times New Roman" w:cs="Arial"/>
          <w:b/>
          <w:sz w:val="24"/>
          <w:szCs w:val="24"/>
          <w:u w:val="single"/>
          <w:lang w:eastAsia="sl-SI"/>
        </w:rPr>
      </w:pPr>
      <w:r>
        <w:rPr>
          <w:rFonts w:eastAsia="Times New Roman" w:cs="Arial"/>
          <w:b/>
          <w:sz w:val="24"/>
          <w:szCs w:val="24"/>
          <w:u w:val="single"/>
          <w:lang w:eastAsia="sl-SI"/>
        </w:rPr>
        <w:t xml:space="preserve">NEW </w:t>
      </w:r>
      <w:r w:rsidR="00641C43">
        <w:rPr>
          <w:rFonts w:eastAsia="Times New Roman" w:cs="Arial"/>
          <w:b/>
          <w:sz w:val="24"/>
          <w:szCs w:val="24"/>
          <w:u w:val="single"/>
          <w:lang w:eastAsia="sl-SI"/>
        </w:rPr>
        <w:t xml:space="preserve">READING FUNCTIONS 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>15.12.2016___________________________________________</w:t>
      </w:r>
    </w:p>
    <w:p w:rsidR="00815F49" w:rsidRDefault="00815F49" w:rsidP="00815F49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C33EC0">
        <w:rPr>
          <w:rFonts w:eastAsia="Times New Roman" w:cs="Arial"/>
          <w:b/>
          <w:sz w:val="24"/>
          <w:szCs w:val="24"/>
          <w:lang w:eastAsia="sl-SI"/>
        </w:rPr>
        <w:t>getSurveyDateTimeRange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ins w:id="228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returns </w:t>
        </w:r>
      </w:ins>
      <w:r>
        <w:rPr>
          <w:rFonts w:eastAsia="Times New Roman" w:cs="Arial"/>
          <w:b/>
          <w:sz w:val="24"/>
          <w:szCs w:val="24"/>
          <w:lang w:eastAsia="sl-SI"/>
        </w:rPr>
        <w:t>date and time range of answers</w:t>
      </w:r>
      <w:ins w:id="229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 </w:t>
        </w:r>
      </w:ins>
      <w:del w:id="230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 xml:space="preserve">vrne statuse odgovorov za </w:delText>
        </w:r>
      </w:del>
      <w:ins w:id="231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>for survey</w:t>
        </w:r>
      </w:ins>
      <w:del w:id="232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815F49" w:rsidRDefault="00815F49" w:rsidP="00815F49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15F49" w:rsidRPr="00C16A9C" w:rsidRDefault="00815F49" w:rsidP="00815F49">
      <w:pPr>
        <w:spacing w:after="0"/>
        <w:rPr>
          <w:rFonts w:cs="Arial"/>
          <w:shd w:val="clear" w:color="auto" w:fill="FFFFFF"/>
        </w:rPr>
      </w:pPr>
    </w:p>
    <w:p w:rsidR="00815F49" w:rsidRPr="00C16A9C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33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34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35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E00468">
        <w:rPr>
          <w:rFonts w:eastAsia="Times New Roman" w:cs="Arial"/>
          <w:lang w:eastAsia="sl-SI"/>
        </w:rPr>
        <w:t>getSurveyDate</w:t>
      </w:r>
      <w:r>
        <w:rPr>
          <w:rFonts w:eastAsia="Times New Roman" w:cs="Arial"/>
          <w:lang w:eastAsia="sl-SI"/>
        </w:rPr>
        <w:t>Time</w:t>
      </w:r>
      <w:r w:rsidRPr="00E00468">
        <w:rPr>
          <w:rFonts w:eastAsia="Times New Roman" w:cs="Arial"/>
          <w:lang w:eastAsia="sl-SI"/>
        </w:rPr>
        <w:t>Range</w:t>
      </w:r>
    </w:p>
    <w:p w:rsidR="00815F49" w:rsidRDefault="00815F49" w:rsidP="00815F49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36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37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15F49" w:rsidRPr="00E46AE3" w:rsidRDefault="00815F49" w:rsidP="00815F49">
      <w:pPr>
        <w:spacing w:after="0"/>
        <w:jc w:val="both"/>
        <w:rPr>
          <w:rFonts w:eastAsia="Times New Roman" w:cs="Arial"/>
          <w:lang w:eastAsia="sl-SI"/>
        </w:rPr>
      </w:pP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38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39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40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C33EC0">
        <w:rPr>
          <w:rFonts w:eastAsia="Times New Roman" w:cs="Arial"/>
          <w:i/>
          <w:sz w:val="20"/>
          <w:szCs w:val="20"/>
          <w:lang w:eastAsia="sl-SI"/>
        </w:rPr>
        <w:t>{"2016-08-20 11":"4","2016-08-23 13":"6"}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//4 answers on date </w:t>
      </w:r>
      <w:r w:rsidRPr="00C33EC0">
        <w:rPr>
          <w:rFonts w:eastAsia="Times New Roman" w:cs="Arial"/>
          <w:i/>
          <w:sz w:val="20"/>
          <w:szCs w:val="20"/>
          <w:lang w:eastAsia="sl-SI"/>
        </w:rPr>
        <w:t>2016-08-20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in time between 11:00 and 12:00; 6 answers on date </w:t>
      </w:r>
      <w:r w:rsidRPr="00C33EC0">
        <w:rPr>
          <w:rFonts w:eastAsia="Times New Roman" w:cs="Arial"/>
          <w:i/>
          <w:sz w:val="20"/>
          <w:szCs w:val="20"/>
          <w:lang w:eastAsia="sl-SI"/>
        </w:rPr>
        <w:t>2016-08-23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in time between 13:00 and 14:00</w:t>
      </w: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</w:p>
    <w:p w:rsidR="00815F49" w:rsidRDefault="00815F49" w:rsidP="00815F49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095684">
        <w:rPr>
          <w:rFonts w:eastAsia="Times New Roman" w:cs="Arial"/>
          <w:b/>
          <w:sz w:val="24"/>
          <w:szCs w:val="24"/>
          <w:lang w:eastAsia="sl-SI"/>
        </w:rPr>
        <w:t>getSurveyRedirections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redirections of answers</w:t>
      </w:r>
      <w:ins w:id="241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 </w:t>
        </w:r>
      </w:ins>
      <w:del w:id="242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 xml:space="preserve">vrne statuse odgovorov za </w:delText>
        </w:r>
      </w:del>
      <w:ins w:id="243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>for survey</w:t>
        </w:r>
      </w:ins>
      <w:del w:id="244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815F49" w:rsidRDefault="00815F49" w:rsidP="00815F49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15F49" w:rsidRPr="00C16A9C" w:rsidRDefault="00815F49" w:rsidP="00815F49">
      <w:pPr>
        <w:spacing w:after="0"/>
        <w:rPr>
          <w:rFonts w:cs="Arial"/>
          <w:shd w:val="clear" w:color="auto" w:fill="FFFFFF"/>
        </w:rPr>
      </w:pPr>
    </w:p>
    <w:p w:rsidR="00815F49" w:rsidRPr="00C16A9C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45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46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47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095684">
        <w:rPr>
          <w:rFonts w:eastAsia="Times New Roman" w:cs="Arial"/>
          <w:lang w:eastAsia="sl-SI"/>
        </w:rPr>
        <w:t>getSurveyRedirections</w:t>
      </w:r>
    </w:p>
    <w:p w:rsidR="00815F49" w:rsidRDefault="00815F49" w:rsidP="00815F49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48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49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15F49" w:rsidRPr="00E46AE3" w:rsidRDefault="00815F49" w:rsidP="00815F49">
      <w:pPr>
        <w:spacing w:after="0"/>
        <w:jc w:val="both"/>
        <w:rPr>
          <w:rFonts w:eastAsia="Times New Roman" w:cs="Arial"/>
          <w:lang w:eastAsia="sl-SI"/>
        </w:rPr>
      </w:pP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50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51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52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45676C">
        <w:rPr>
          <w:rFonts w:eastAsia="Times New Roman" w:cs="Arial"/>
          <w:i/>
          <w:sz w:val="20"/>
          <w:szCs w:val="20"/>
          <w:lang w:eastAsia="sl-SI"/>
        </w:rPr>
        <w:t>{"3":0,"4":0,"5":0,"6":0,"valid":{"email":0,"192.168.1.102":5},"email":0,"direct":6}</w:t>
      </w: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</w:p>
    <w:p w:rsidR="00815F49" w:rsidRDefault="00815F49" w:rsidP="00815F49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4718D1">
        <w:rPr>
          <w:rFonts w:eastAsia="Times New Roman" w:cs="Arial"/>
          <w:b/>
          <w:sz w:val="24"/>
          <w:szCs w:val="24"/>
          <w:lang w:eastAsia="sl-SI"/>
        </w:rPr>
        <w:t>getSurveyPara</w:t>
      </w:r>
      <w:r>
        <w:rPr>
          <w:rFonts w:eastAsia="Times New Roman" w:cs="Arial"/>
          <w:b/>
          <w:sz w:val="24"/>
          <w:szCs w:val="24"/>
          <w:lang w:eastAsia="sl-SI"/>
        </w:rPr>
        <w:t>data – paradata of answers</w:t>
      </w:r>
      <w:ins w:id="253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 </w:t>
        </w:r>
      </w:ins>
      <w:del w:id="254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 xml:space="preserve">vrne statuse odgovorov za </w:delText>
        </w:r>
      </w:del>
      <w:ins w:id="255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>for survey</w:t>
        </w:r>
      </w:ins>
      <w:del w:id="256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815F49" w:rsidRDefault="00815F49" w:rsidP="00815F49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15F49" w:rsidRPr="00C16A9C" w:rsidRDefault="00815F49" w:rsidP="00815F49">
      <w:pPr>
        <w:spacing w:after="0"/>
        <w:rPr>
          <w:rFonts w:cs="Arial"/>
          <w:shd w:val="clear" w:color="auto" w:fill="FFFFFF"/>
        </w:rPr>
      </w:pPr>
    </w:p>
    <w:p w:rsidR="00815F49" w:rsidRPr="00C16A9C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57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58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59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4718D1">
        <w:rPr>
          <w:rFonts w:eastAsia="Times New Roman" w:cs="Arial"/>
          <w:lang w:eastAsia="sl-SI"/>
        </w:rPr>
        <w:t>getSurveyPara</w:t>
      </w:r>
      <w:r>
        <w:rPr>
          <w:rFonts w:eastAsia="Times New Roman" w:cs="Arial"/>
          <w:lang w:eastAsia="sl-SI"/>
        </w:rPr>
        <w:t>data</w:t>
      </w:r>
    </w:p>
    <w:p w:rsidR="00815F49" w:rsidRDefault="00815F49" w:rsidP="00815F49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60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61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15F49" w:rsidRPr="00E46AE3" w:rsidRDefault="00815F49" w:rsidP="00815F49">
      <w:pPr>
        <w:spacing w:after="0"/>
        <w:jc w:val="both"/>
        <w:rPr>
          <w:rFonts w:eastAsia="Times New Roman" w:cs="Arial"/>
          <w:lang w:eastAsia="sl-SI"/>
        </w:rPr>
      </w:pPr>
    </w:p>
    <w:p w:rsidR="00815F49" w:rsidRDefault="00815F49" w:rsidP="00815F49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62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63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64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lastRenderedPageBreak/>
        <w:t>{"valid":{</w:t>
      </w:r>
      <w:r>
        <w:rPr>
          <w:rFonts w:eastAsia="Times New Roman" w:cs="Arial"/>
          <w:i/>
          <w:sz w:val="20"/>
          <w:szCs w:val="20"/>
          <w:lang w:eastAsia="sl-SI"/>
        </w:rPr>
        <w:t>//filtered - valid answers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"unfilteredCount":11,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"allCount":5,</w:t>
      </w:r>
      <w:r>
        <w:rPr>
          <w:rFonts w:eastAsia="Times New Roman" w:cs="Arial"/>
          <w:i/>
          <w:sz w:val="20"/>
          <w:szCs w:val="20"/>
          <w:lang w:eastAsia="sl-SI"/>
        </w:rPr>
        <w:t>//number of filtered answers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"pcCount":"1",</w:t>
      </w:r>
      <w:r>
        <w:rPr>
          <w:rFonts w:eastAsia="Times New Roman" w:cs="Arial"/>
          <w:i/>
          <w:sz w:val="20"/>
          <w:szCs w:val="20"/>
          <w:lang w:eastAsia="sl-SI"/>
        </w:rPr>
        <w:t>//PC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"mobiCount":"4",</w:t>
      </w:r>
      <w:r>
        <w:rPr>
          <w:rFonts w:eastAsia="Times New Roman" w:cs="Arial"/>
          <w:i/>
          <w:sz w:val="20"/>
          <w:szCs w:val="20"/>
          <w:lang w:eastAsia="sl-SI"/>
        </w:rPr>
        <w:t>//Mobile device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"tabletCount":0,</w:t>
      </w:r>
      <w:r>
        <w:rPr>
          <w:rFonts w:eastAsia="Times New Roman" w:cs="Arial"/>
          <w:i/>
          <w:sz w:val="20"/>
          <w:szCs w:val="20"/>
          <w:lang w:eastAsia="sl-SI"/>
        </w:rPr>
        <w:t>//Tablet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"robotCount":0,</w:t>
      </w:r>
      <w:r>
        <w:rPr>
          <w:rFonts w:eastAsia="Times New Roman" w:cs="Arial"/>
          <w:i/>
          <w:sz w:val="20"/>
          <w:szCs w:val="20"/>
          <w:lang w:eastAsia="sl-SI"/>
        </w:rPr>
        <w:t>//</w:t>
      </w:r>
      <w:r w:rsidRPr="00750382">
        <w:t xml:space="preserve"> </w:t>
      </w:r>
      <w:r w:rsidRPr="00750382">
        <w:rPr>
          <w:i/>
          <w:sz w:val="20"/>
          <w:szCs w:val="20"/>
        </w:rPr>
        <w:t>Crawler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"jsActive":5,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JavaScript enabled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"jsNonActive":0,</w:t>
      </w:r>
      <w:r w:rsidRPr="00750382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eastAsia="sl-SI"/>
        </w:rPr>
        <w:t>// JavaScript not enabled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"jsUndefined":0,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JavaScript undefined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"browser":{"</w:t>
      </w:r>
      <w:r w:rsidRPr="00165976">
        <w:rPr>
          <w:i/>
          <w:sz w:val="20"/>
          <w:szCs w:val="20"/>
        </w:rPr>
        <w:t>Chrome 50.0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4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 xml:space="preserve">, 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 w:rsidRPr="00165976">
        <w:rPr>
          <w:i/>
          <w:sz w:val="20"/>
          <w:szCs w:val="20"/>
        </w:rPr>
        <w:t>Firefox 49.0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"},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//list and sum of browsers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"os":{"</w:t>
      </w:r>
      <w:r>
        <w:rPr>
          <w:rFonts w:eastAsia="Times New Roman" w:cs="Arial"/>
          <w:i/>
          <w:sz w:val="20"/>
          <w:szCs w:val="20"/>
          <w:lang w:eastAsia="sl-SI"/>
        </w:rPr>
        <w:t>Android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4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 xml:space="preserve">, 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 w:rsidRPr="00165976">
        <w:rPr>
          <w:i/>
          <w:sz w:val="20"/>
          <w:szCs w:val="20"/>
        </w:rPr>
        <w:t>Win8.1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165976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>,</w:t>
      </w:r>
      <w:r w:rsidRPr="00165976">
        <w:rPr>
          <w:rFonts w:eastAsia="Times New Roman" w:cs="Arial"/>
          <w:i/>
          <w:sz w:val="20"/>
          <w:szCs w:val="20"/>
          <w:lang w:eastAsia="sl-SI"/>
        </w:rPr>
        <w:t>}},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 list and sum of operation systems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165976">
        <w:rPr>
          <w:rFonts w:eastAsia="Times New Roman" w:cs="Arial"/>
          <w:i/>
          <w:sz w:val="20"/>
          <w:szCs w:val="20"/>
          <w:lang w:eastAsia="sl-SI"/>
        </w:rPr>
        <w:t>"all":{"unfilteredCount":11,"allCount":11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… }//non filtered paradata (valid and nonvalid answers)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</w:p>
    <w:p w:rsidR="00815F49" w:rsidRDefault="00815F49" w:rsidP="00815F49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4718D1">
        <w:rPr>
          <w:rFonts w:eastAsia="Times New Roman" w:cs="Arial"/>
          <w:b/>
          <w:sz w:val="24"/>
          <w:szCs w:val="24"/>
          <w:lang w:eastAsia="sl-SI"/>
        </w:rPr>
        <w:t>getSurvey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Dashboard – dashboard of </w:t>
      </w:r>
      <w:ins w:id="265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>survey</w:t>
        </w:r>
      </w:ins>
      <w:r>
        <w:rPr>
          <w:rFonts w:eastAsia="Times New Roman" w:cs="Arial"/>
          <w:b/>
          <w:sz w:val="24"/>
          <w:szCs w:val="24"/>
          <w:lang w:eastAsia="sl-SI"/>
        </w:rPr>
        <w:t xml:space="preserve"> (</w:t>
      </w:r>
      <w:r w:rsidRPr="00B7097C">
        <w:rPr>
          <w:rFonts w:eastAsia="Times New Roman" w:cs="Arial"/>
          <w:b/>
          <w:sz w:val="24"/>
          <w:szCs w:val="24"/>
          <w:lang w:eastAsia="sl-SI"/>
        </w:rPr>
        <w:t>getSurveyStatuses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C33EC0">
        <w:rPr>
          <w:rFonts w:eastAsia="Times New Roman" w:cs="Arial"/>
          <w:b/>
          <w:sz w:val="24"/>
          <w:szCs w:val="24"/>
          <w:lang w:eastAsia="sl-SI"/>
        </w:rPr>
        <w:t>getSurveyDateTimeRange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095684">
        <w:rPr>
          <w:rFonts w:eastAsia="Times New Roman" w:cs="Arial"/>
          <w:b/>
          <w:sz w:val="24"/>
          <w:szCs w:val="24"/>
          <w:lang w:eastAsia="sl-SI"/>
        </w:rPr>
        <w:t>getSurveyRedirections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, </w:t>
      </w:r>
      <w:r w:rsidRPr="004718D1">
        <w:rPr>
          <w:rFonts w:eastAsia="Times New Roman" w:cs="Arial"/>
          <w:b/>
          <w:sz w:val="24"/>
          <w:szCs w:val="24"/>
          <w:lang w:eastAsia="sl-SI"/>
        </w:rPr>
        <w:t>getSurveyPara</w:t>
      </w:r>
      <w:r>
        <w:rPr>
          <w:rFonts w:eastAsia="Times New Roman" w:cs="Arial"/>
          <w:b/>
          <w:sz w:val="24"/>
          <w:szCs w:val="24"/>
          <w:lang w:eastAsia="sl-SI"/>
        </w:rPr>
        <w:t xml:space="preserve">data and </w:t>
      </w:r>
      <w:r w:rsidRPr="00287611">
        <w:rPr>
          <w:rFonts w:eastAsia="Times New Roman" w:cs="Arial"/>
          <w:b/>
          <w:sz w:val="24"/>
          <w:szCs w:val="24"/>
          <w:lang w:eastAsia="sl-SI"/>
        </w:rPr>
        <w:t>getSurveyList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info for this survey in one array)</w:t>
      </w:r>
      <w:del w:id="266" w:author="Peter" w:date="2016-09-09T10:11:00Z">
        <w:r w:rsidDel="00172DF2">
          <w:rPr>
            <w:rFonts w:eastAsia="Times New Roman" w:cs="Arial"/>
            <w:b/>
            <w:sz w:val="24"/>
            <w:szCs w:val="24"/>
            <w:lang w:eastAsia="sl-SI"/>
          </w:rPr>
          <w:delText>anketo</w:delText>
        </w:r>
      </w:del>
    </w:p>
    <w:p w:rsidR="00815F49" w:rsidRDefault="00815F49" w:rsidP="00815F49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815F49" w:rsidRPr="00C16A9C" w:rsidRDefault="00815F49" w:rsidP="00815F49">
      <w:pPr>
        <w:spacing w:after="0"/>
        <w:rPr>
          <w:rFonts w:cs="Arial"/>
          <w:shd w:val="clear" w:color="auto" w:fill="FFFFFF"/>
        </w:rPr>
      </w:pPr>
    </w:p>
    <w:p w:rsidR="00815F49" w:rsidRPr="00C16A9C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67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68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69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4718D1">
        <w:rPr>
          <w:rFonts w:eastAsia="Times New Roman" w:cs="Arial"/>
          <w:lang w:eastAsia="sl-SI"/>
        </w:rPr>
        <w:t>getSurvey</w:t>
      </w:r>
      <w:r>
        <w:rPr>
          <w:rFonts w:eastAsia="Times New Roman" w:cs="Arial"/>
          <w:lang w:eastAsia="sl-SI"/>
        </w:rPr>
        <w:t>Dashboard</w:t>
      </w:r>
    </w:p>
    <w:p w:rsidR="00815F49" w:rsidRDefault="00815F49" w:rsidP="00815F49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70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71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815F49" w:rsidRPr="00E46AE3" w:rsidRDefault="00815F49" w:rsidP="00815F49">
      <w:pPr>
        <w:spacing w:after="0"/>
        <w:jc w:val="both"/>
        <w:rPr>
          <w:rFonts w:eastAsia="Times New Roman" w:cs="Arial"/>
          <w:lang w:eastAsia="sl-SI"/>
        </w:rPr>
      </w:pPr>
    </w:p>
    <w:p w:rsidR="00815F49" w:rsidRPr="00991AED" w:rsidRDefault="00815F49" w:rsidP="00815F49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72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73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74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{"info":{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//look for function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getSurveyList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count":1,"surveys":[{"id":"53","folder":"1","del":"1","naslov":"Yyyuiiiii","active":"1","mobile_created":"0","block_ip":"0","edit_uid":"1045","e_name":"admin","e_surname":"admin","e_email":"admin","insert_uid":"1045","i_name":"admin","i_surname":"admin","i_email":"admin","e_time":"17.10.16 15:44","i_time":"20.08.16 11:25","v_time_first":"20.08.16 11:25","v_time_last":"17.10.16 11:44","answers":"11","variables":"4","trajanjeod":"17.10.16","trajanjedo":"17.01.17","survey_type":"2"}]},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"statuses":{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//look for function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getSurveyStatuses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"valid":{"6":5,"5":0},"nonvalid":{"6l":0,"5l":0,"4":4,"3":2,"-1":0},"invitation":{"2":0,"1":0,"0":0}},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"datetime":{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//look for function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getSurveyDateTimeRange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"2016-08-20 11":"4","2016-08-23 00":"1","2016-08-23 13":"4","2016-08-23 23":"1","2016-10-17 11":"1"},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"redirections":{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//look for function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getSurveyRedirections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"3":0,"4":0,"5":0,"6":0,"valid":{"email":0,"192.168.1.102":5},"email":0,"direct":6},</w:t>
      </w:r>
    </w:p>
    <w:p w:rsidR="00815F49" w:rsidRDefault="00815F49" w:rsidP="00815F49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"paradata":{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//look for function </w:t>
      </w:r>
      <w:r w:rsidRPr="00991AED">
        <w:rPr>
          <w:rFonts w:eastAsia="Times New Roman" w:cs="Arial"/>
          <w:i/>
          <w:sz w:val="20"/>
          <w:szCs w:val="20"/>
          <w:lang w:eastAsia="sl-SI"/>
        </w:rPr>
        <w:t>getSurveyParadata</w:t>
      </w:r>
    </w:p>
    <w:p w:rsidR="00815F49" w:rsidRDefault="00815F49" w:rsidP="00815F49">
      <w:pPr>
        <w:tabs>
          <w:tab w:val="left" w:pos="5407"/>
        </w:tabs>
        <w:spacing w:after="0"/>
        <w:ind w:left="709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"valid":{"unfilteredCount":11,"allCount":5,"pcCount":"1","mobiCount":"4","tabletCount":0,"robotCount":0,"jsActive":5,"jsNonActive":0,"jsUndefined":0,"browser":{"Drugo":"5"},"os":{"Drugo":"5"}},"all":{"unfilteredCount":11,"allCount":11,"pcCount":"1","mobiCount":"10","tabletCount":0,"robotCount":0,"jsActive":11,"jsNonActive":0,"jsUndefined":0,"browser":{"Drugo":"11"},"os":{"Drugo":"11"}}}</w:t>
      </w:r>
    </w:p>
    <w:p w:rsidR="00815F49" w:rsidRDefault="00815F49" w:rsidP="00641C43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C51C37"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641C43" w:rsidRPr="00641C43" w:rsidRDefault="00641C43" w:rsidP="00641C43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</w:p>
    <w:p w:rsidR="00641C43" w:rsidRDefault="00641C43" w:rsidP="00641C43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>
        <w:rPr>
          <w:rFonts w:eastAsia="Times New Roman" w:cs="Arial"/>
          <w:b/>
          <w:sz w:val="24"/>
          <w:szCs w:val="24"/>
          <w:lang w:eastAsia="sl-SI"/>
        </w:rPr>
        <w:t xml:space="preserve">getSurvey – </w:t>
      </w:r>
      <w:ins w:id="275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returns </w:t>
        </w:r>
      </w:ins>
      <w:r>
        <w:rPr>
          <w:rFonts w:eastAsia="Times New Roman" w:cs="Arial"/>
          <w:b/>
          <w:sz w:val="24"/>
          <w:szCs w:val="24"/>
          <w:lang w:eastAsia="sl-SI"/>
        </w:rPr>
        <w:t>basic data of survey and its questions</w:t>
      </w:r>
    </w:p>
    <w:p w:rsidR="00641C43" w:rsidRDefault="00641C43" w:rsidP="00641C43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641C43" w:rsidRPr="00C16A9C" w:rsidRDefault="00641C43" w:rsidP="00641C43">
      <w:pPr>
        <w:spacing w:after="0"/>
        <w:rPr>
          <w:rFonts w:cs="Arial"/>
          <w:shd w:val="clear" w:color="auto" w:fill="FFFFFF"/>
        </w:rPr>
      </w:pPr>
    </w:p>
    <w:p w:rsidR="00641C43" w:rsidRPr="00C16A9C" w:rsidRDefault="00641C43" w:rsidP="00641C43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ins w:id="276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77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78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641C43" w:rsidRDefault="00641C43" w:rsidP="00641C43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E00468">
        <w:rPr>
          <w:rFonts w:eastAsia="Times New Roman" w:cs="Arial"/>
          <w:lang w:eastAsia="sl-SI"/>
        </w:rPr>
        <w:t>getSurvey</w:t>
      </w:r>
    </w:p>
    <w:p w:rsidR="00641C43" w:rsidRDefault="00641C43" w:rsidP="00641C43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79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80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641C43" w:rsidRPr="00E46AE3" w:rsidRDefault="00641C43" w:rsidP="00641C43">
      <w:pPr>
        <w:spacing w:after="0"/>
        <w:jc w:val="both"/>
        <w:rPr>
          <w:rFonts w:eastAsia="Times New Roman" w:cs="Arial"/>
          <w:lang w:eastAsia="sl-SI"/>
        </w:rPr>
      </w:pPr>
    </w:p>
    <w:p w:rsidR="00641C43" w:rsidRDefault="00641C43" w:rsidP="00641C43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81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82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83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{"title":"New questionnaire",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//title of survey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"intro":"Please take a few moments and complete this survey by clicking on Next page.",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//introduction text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"concl":"You have finished the survey. Thank you.",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//conclusion text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"show_intro":"1",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//1=show intro, 0=hide intro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"show_concl":"1",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//1=show conclusion, 0=hide conclusion</w:t>
      </w:r>
    </w:p>
    <w:p w:rsidR="00821E95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"page_id":"320",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//id of </w:t>
      </w:r>
      <w:r w:rsidR="00D41FBE">
        <w:rPr>
          <w:rFonts w:eastAsia="Times New Roman" w:cs="Arial"/>
          <w:i/>
          <w:sz w:val="20"/>
          <w:szCs w:val="20"/>
          <w:lang w:eastAsia="sl-SI"/>
        </w:rPr>
        <w:t xml:space="preserve">last </w:t>
      </w:r>
      <w:r>
        <w:rPr>
          <w:rFonts w:eastAsia="Times New Roman" w:cs="Arial"/>
          <w:i/>
          <w:sz w:val="20"/>
          <w:szCs w:val="20"/>
          <w:lang w:eastAsia="sl-SI"/>
        </w:rPr>
        <w:t>group or page</w:t>
      </w:r>
    </w:p>
    <w:p w:rsidR="00D41FBE" w:rsidRDefault="00821E95" w:rsidP="00821E95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"questions":[</w:t>
      </w:r>
    </w:p>
    <w:p w:rsidR="00D41FBE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{"id":"664",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//id of question</w:t>
      </w:r>
    </w:p>
    <w:p w:rsidR="00D41FBE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"type":"Besedilo",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"type_code":"21",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//code of type of question – 21=textbox, 1=radio button, 2=checkbox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"title":"</w:t>
      </w:r>
      <w:r w:rsidR="00967D88">
        <w:rPr>
          <w:rFonts w:eastAsia="Times New Roman" w:cs="Arial"/>
          <w:i/>
          <w:sz w:val="20"/>
          <w:szCs w:val="20"/>
          <w:lang w:eastAsia="sl-SI"/>
        </w:rPr>
        <w:t>Question 1</w:t>
      </w:r>
      <w:r w:rsidRPr="00821E95">
        <w:rPr>
          <w:rFonts w:eastAsia="Times New Roman" w:cs="Arial"/>
          <w:i/>
          <w:sz w:val="20"/>
          <w:szCs w:val="20"/>
          <w:lang w:eastAsia="sl-SI"/>
        </w:rPr>
        <w:t>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//title of question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"info":"",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"variable":"Q1",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"page_id":"320",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//id of group or paren tof question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"page_title":"Stran 1",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 title of page or group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"reminder":"0",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//0=no reminder, 1=soft reminder, 2=hard reminder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"orientation":"1",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"order":"1",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//order of question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"params":{"taSize":"3"},</w:t>
      </w:r>
      <w:r w:rsidR="00967D88">
        <w:rPr>
          <w:rFonts w:eastAsia="Times New Roman" w:cs="Arial"/>
          <w:i/>
          <w:sz w:val="20"/>
          <w:szCs w:val="20"/>
          <w:lang w:eastAsia="sl-SI"/>
        </w:rPr>
        <w:t xml:space="preserve"> //</w:t>
      </w:r>
      <w:r w:rsidR="00967D88" w:rsidRPr="00967D88">
        <w:rPr>
          <w:rFonts w:eastAsia="Times New Roman" w:cs="Arial"/>
          <w:i/>
          <w:sz w:val="20"/>
          <w:szCs w:val="20"/>
          <w:lang w:eastAsia="sl-SI"/>
        </w:rPr>
        <w:t xml:space="preserve"> </w:t>
      </w:r>
      <w:r w:rsidR="00967D88" w:rsidRPr="00821E95">
        <w:rPr>
          <w:rFonts w:eastAsia="Times New Roman" w:cs="Arial"/>
          <w:i/>
          <w:sz w:val="20"/>
          <w:szCs w:val="20"/>
          <w:lang w:eastAsia="sl-SI"/>
        </w:rPr>
        <w:t>taSize</w:t>
      </w:r>
      <w:r w:rsidR="00967D88">
        <w:rPr>
          <w:rFonts w:eastAsia="Times New Roman" w:cs="Arial"/>
          <w:i/>
          <w:sz w:val="20"/>
          <w:szCs w:val="20"/>
          <w:lang w:eastAsia="sl-SI"/>
        </w:rPr>
        <w:t>=size of textbox in lines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"options":[]},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{"id":"663",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"type":"Ve&amp;#269; odgovorov",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"type_code":"2",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"title":"</w:t>
      </w:r>
      <w:r w:rsidR="00967D88">
        <w:rPr>
          <w:rFonts w:eastAsia="Times New Roman" w:cs="Arial"/>
          <w:i/>
          <w:sz w:val="20"/>
          <w:szCs w:val="20"/>
          <w:lang w:eastAsia="sl-SI"/>
        </w:rPr>
        <w:t>Question 2</w:t>
      </w:r>
      <w:r w:rsidRPr="00821E95">
        <w:rPr>
          <w:rFonts w:eastAsia="Times New Roman" w:cs="Arial"/>
          <w:i/>
          <w:sz w:val="20"/>
          <w:szCs w:val="20"/>
          <w:lang w:eastAsia="sl-SI"/>
        </w:rPr>
        <w:t>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"info":"",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"variable":"Q2",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"page_id":"320",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"page_title":"Stran 1",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"reminder":"0",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"orientation":"1",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"order":"2",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"params":[],</w:t>
      </w:r>
    </w:p>
    <w:p w:rsidR="00967D88" w:rsidRDefault="00821E95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"options":[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{"id":"1112",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"title":"</w:t>
      </w:r>
      <w:r w:rsidR="00967D88">
        <w:rPr>
          <w:rFonts w:eastAsia="Times New Roman" w:cs="Arial"/>
          <w:i/>
          <w:sz w:val="20"/>
          <w:szCs w:val="20"/>
          <w:lang w:eastAsia="sl-SI"/>
        </w:rPr>
        <w:t>Option 1</w:t>
      </w:r>
      <w:r w:rsidRPr="00821E95">
        <w:rPr>
          <w:rFonts w:eastAsia="Times New Roman" w:cs="Arial"/>
          <w:i/>
          <w:sz w:val="20"/>
          <w:szCs w:val="20"/>
          <w:lang w:eastAsia="sl-SI"/>
        </w:rPr>
        <w:t>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"variable":"Q2a",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"other":"0",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"order":"1"},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{"id":"1113",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"title":"</w:t>
      </w:r>
      <w:r w:rsidR="00967D88">
        <w:rPr>
          <w:rFonts w:eastAsia="Times New Roman" w:cs="Arial"/>
          <w:i/>
          <w:sz w:val="20"/>
          <w:szCs w:val="20"/>
          <w:lang w:eastAsia="sl-SI"/>
        </w:rPr>
        <w:t>Option 2</w:t>
      </w:r>
      <w:r w:rsidRPr="00821E95">
        <w:rPr>
          <w:rFonts w:eastAsia="Times New Roman" w:cs="Arial"/>
          <w:i/>
          <w:sz w:val="20"/>
          <w:szCs w:val="20"/>
          <w:lang w:eastAsia="sl-SI"/>
        </w:rPr>
        <w:t>",</w:t>
      </w:r>
    </w:p>
    <w:p w:rsidR="00967D88" w:rsidRDefault="00821E95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"variable":"Q2b</w:t>
      </w:r>
      <w:r w:rsidR="00967D88">
        <w:rPr>
          <w:rFonts w:eastAsia="Times New Roman" w:cs="Arial"/>
          <w:i/>
          <w:sz w:val="20"/>
          <w:szCs w:val="20"/>
          <w:lang w:eastAsia="sl-SI"/>
        </w:rPr>
        <w:t>",</w:t>
      </w:r>
    </w:p>
    <w:p w:rsidR="00967D88" w:rsidRDefault="00967D88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>"other":"0",</w:t>
      </w:r>
    </w:p>
    <w:p w:rsidR="00967D88" w:rsidRDefault="00967D88" w:rsidP="00967D88">
      <w:pPr>
        <w:spacing w:after="0"/>
        <w:ind w:left="1418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>"order":"2"}</w:t>
      </w:r>
    </w:p>
    <w:p w:rsidR="00D41FBE" w:rsidRDefault="00967D88" w:rsidP="00D41FBE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>]},…</w:t>
      </w:r>
    </w:p>
    <w:p w:rsidR="008B7E37" w:rsidRDefault="00821E95" w:rsidP="00821E95">
      <w:pPr>
        <w:spacing w:after="0"/>
        <w:rPr>
          <w:rFonts w:eastAsia="Times New Roman" w:cs="Arial"/>
          <w:b/>
          <w:sz w:val="24"/>
          <w:szCs w:val="24"/>
          <w:lang w:eastAsia="sl-SI"/>
        </w:rPr>
      </w:pPr>
      <w:r w:rsidRPr="00821E95">
        <w:rPr>
          <w:rFonts w:eastAsia="Times New Roman" w:cs="Arial"/>
          <w:i/>
          <w:sz w:val="20"/>
          <w:szCs w:val="20"/>
          <w:lang w:eastAsia="sl-SI"/>
        </w:rPr>
        <w:t>]}</w:t>
      </w:r>
    </w:p>
    <w:p w:rsidR="00815F49" w:rsidRDefault="00815F49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265B62" w:rsidRDefault="00265B62" w:rsidP="00265B62">
      <w:pPr>
        <w:rPr>
          <w:rFonts w:eastAsia="Times New Roman" w:cs="Arial"/>
          <w:b/>
          <w:sz w:val="24"/>
          <w:szCs w:val="24"/>
          <w:lang w:eastAsia="sl-SI"/>
        </w:rPr>
      </w:pPr>
      <w:r w:rsidRPr="00265B62">
        <w:rPr>
          <w:rFonts w:eastAsia="Times New Roman" w:cs="Arial"/>
          <w:b/>
          <w:sz w:val="24"/>
          <w:szCs w:val="24"/>
          <w:lang w:eastAsia="sl-SI"/>
        </w:rPr>
        <w:t>getSurveyResponses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>
        <w:rPr>
          <w:rFonts w:eastAsia="Times New Roman" w:cs="Arial"/>
          <w:b/>
          <w:sz w:val="24"/>
          <w:szCs w:val="24"/>
          <w:lang w:eastAsia="sl-SI"/>
        </w:rPr>
        <w:t xml:space="preserve">– </w:t>
      </w:r>
      <w:ins w:id="284" w:author="Peter" w:date="2016-09-09T10:11:00Z">
        <w:r>
          <w:rPr>
            <w:rFonts w:eastAsia="Times New Roman" w:cs="Arial"/>
            <w:b/>
            <w:sz w:val="24"/>
            <w:szCs w:val="24"/>
            <w:lang w:eastAsia="sl-SI"/>
          </w:rPr>
          <w:t xml:space="preserve">returns </w:t>
        </w:r>
      </w:ins>
      <w:r w:rsidR="002567CB">
        <w:rPr>
          <w:rFonts w:eastAsia="Times New Roman" w:cs="Arial"/>
          <w:b/>
          <w:sz w:val="24"/>
          <w:szCs w:val="24"/>
          <w:lang w:eastAsia="sl-SI"/>
        </w:rPr>
        <w:t>list of surveys of user with info of answers and activity</w:t>
      </w:r>
    </w:p>
    <w:p w:rsidR="00265B62" w:rsidRDefault="00265B62" w:rsidP="00265B62">
      <w:pPr>
        <w:spacing w:after="0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GET</w:t>
      </w:r>
    </w:p>
    <w:p w:rsidR="00265B62" w:rsidRPr="00C16A9C" w:rsidRDefault="00265B62" w:rsidP="00265B62">
      <w:pPr>
        <w:spacing w:after="0"/>
        <w:rPr>
          <w:rFonts w:cs="Arial"/>
          <w:shd w:val="clear" w:color="auto" w:fill="FFFFFF"/>
        </w:rPr>
      </w:pPr>
    </w:p>
    <w:p w:rsidR="00265B62" w:rsidRPr="00C16A9C" w:rsidRDefault="00265B62" w:rsidP="00265B62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lastRenderedPageBreak/>
        <w:t>Paramet</w:t>
      </w:r>
      <w:ins w:id="285" w:author="Peter" w:date="2016-09-09T10:11:00Z">
        <w:r>
          <w:rPr>
            <w:rFonts w:eastAsia="Times New Roman" w:cs="Arial"/>
            <w:lang w:eastAsia="sl-SI"/>
          </w:rPr>
          <w:t>e</w:t>
        </w:r>
      </w:ins>
      <w:r w:rsidRPr="00C16A9C">
        <w:rPr>
          <w:rFonts w:eastAsia="Times New Roman" w:cs="Arial"/>
          <w:lang w:eastAsia="sl-SI"/>
        </w:rPr>
        <w:t>r</w:t>
      </w:r>
      <w:ins w:id="286" w:author="Peter" w:date="2016-09-09T10:11:00Z">
        <w:r>
          <w:rPr>
            <w:rFonts w:eastAsia="Times New Roman" w:cs="Arial"/>
            <w:lang w:eastAsia="sl-SI"/>
          </w:rPr>
          <w:t>s</w:t>
        </w:r>
      </w:ins>
      <w:del w:id="287" w:author="Peter" w:date="2016-09-09T10:11:00Z">
        <w:r w:rsidRPr="00C16A9C" w:rsidDel="009D0325">
          <w:rPr>
            <w:rFonts w:eastAsia="Times New Roman" w:cs="Arial"/>
            <w:lang w:eastAsia="sl-SI"/>
          </w:rPr>
          <w:delText>i</w:delText>
        </w:r>
      </w:del>
      <w:r w:rsidRPr="00C16A9C">
        <w:rPr>
          <w:rFonts w:eastAsia="Times New Roman" w:cs="Arial"/>
          <w:lang w:eastAsia="sl-SI"/>
        </w:rPr>
        <w:t>:</w:t>
      </w:r>
    </w:p>
    <w:p w:rsidR="00265B62" w:rsidRDefault="00265B62" w:rsidP="00265B62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E00468">
        <w:t xml:space="preserve"> </w:t>
      </w:r>
      <w:r w:rsidRPr="00E00468">
        <w:rPr>
          <w:rFonts w:eastAsia="Times New Roman" w:cs="Arial"/>
          <w:lang w:eastAsia="sl-SI"/>
        </w:rPr>
        <w:t>getSurvey</w:t>
      </w:r>
      <w:r w:rsidR="002567CB">
        <w:rPr>
          <w:rFonts w:eastAsia="Times New Roman" w:cs="Arial"/>
          <w:lang w:eastAsia="sl-SI"/>
        </w:rPr>
        <w:t>Responses</w:t>
      </w:r>
    </w:p>
    <w:p w:rsidR="00265B62" w:rsidRDefault="00265B62" w:rsidP="00265B62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ins w:id="288" w:author="Peter" w:date="2016-09-09T10:11:00Z">
        <w:r>
          <w:rPr>
            <w:rFonts w:eastAsia="Times New Roman" w:cs="Arial"/>
            <w:lang w:eastAsia="sl-SI"/>
          </w:rPr>
          <w:t xml:space="preserve">survey </w:t>
        </w:r>
      </w:ins>
      <w:r w:rsidRPr="00C16A9C">
        <w:rPr>
          <w:rFonts w:eastAsia="Times New Roman" w:cs="Arial"/>
          <w:lang w:eastAsia="sl-SI"/>
        </w:rPr>
        <w:t>id</w:t>
      </w:r>
      <w:del w:id="289" w:author="Peter" w:date="2016-09-09T10:11:00Z">
        <w:r w:rsidRPr="00C16A9C" w:rsidDel="00734A5E">
          <w:rPr>
            <w:rFonts w:eastAsia="Times New Roman" w:cs="Arial"/>
            <w:lang w:eastAsia="sl-SI"/>
          </w:rPr>
          <w:delText xml:space="preserve"> ankete</w:delText>
        </w:r>
      </w:del>
      <w:r w:rsidRPr="00C16A9C">
        <w:rPr>
          <w:rFonts w:eastAsia="Times New Roman" w:cs="Arial"/>
          <w:lang w:eastAsia="sl-SI"/>
        </w:rPr>
        <w:t>)</w:t>
      </w:r>
    </w:p>
    <w:p w:rsidR="00265B62" w:rsidRPr="00E46AE3" w:rsidRDefault="00265B62" w:rsidP="00265B62">
      <w:pPr>
        <w:spacing w:after="0"/>
        <w:jc w:val="both"/>
        <w:rPr>
          <w:rFonts w:eastAsia="Times New Roman" w:cs="Arial"/>
          <w:lang w:eastAsia="sl-SI"/>
        </w:rPr>
      </w:pPr>
    </w:p>
    <w:p w:rsidR="00265B62" w:rsidRDefault="00265B62" w:rsidP="00265B62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ins w:id="290" w:author="Peter" w:date="2016-09-09T10:11:00Z">
        <w:r>
          <w:rPr>
            <w:rFonts w:eastAsia="Times New Roman" w:cs="Arial"/>
            <w:lang w:eastAsia="sl-SI"/>
          </w:rPr>
          <w:t xml:space="preserve">Response </w:t>
        </w:r>
      </w:ins>
      <w:del w:id="291" w:author="Peter" w:date="2016-09-09T10:11:00Z">
        <w:r w:rsidRPr="00E46AE3" w:rsidDel="00317AF0">
          <w:rPr>
            <w:rFonts w:eastAsia="Times New Roman" w:cs="Arial"/>
            <w:lang w:eastAsia="sl-SI"/>
          </w:rPr>
          <w:delText>Primer odgovora</w:delText>
        </w:r>
      </w:del>
      <w:ins w:id="292" w:author="Peter" w:date="2016-09-09T10:11:00Z">
        <w:r>
          <w:rPr>
            <w:rFonts w:eastAsia="Times New Roman" w:cs="Arial"/>
            <w:lang w:eastAsia="sl-SI"/>
          </w:rPr>
          <w:t>example</w:t>
        </w:r>
      </w:ins>
      <w:r w:rsidRPr="00E46AE3">
        <w:rPr>
          <w:rFonts w:eastAsia="Times New Roman" w:cs="Arial"/>
          <w:lang w:eastAsia="sl-SI"/>
        </w:rPr>
        <w:t>:</w:t>
      </w:r>
    </w:p>
    <w:p w:rsidR="00265B62" w:rsidRDefault="00265B62" w:rsidP="00265B62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{</w:t>
      </w:r>
    </w:p>
    <w:p w:rsidR="00265B62" w:rsidRDefault="00265B62" w:rsidP="00265B62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ab/>
        <w:t>//key of row is id of survey</w:t>
      </w:r>
    </w:p>
    <w:p w:rsidR="00265B62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"1":{"answers":"85","active":"0"},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</w:t>
      </w:r>
    </w:p>
    <w:p w:rsidR="00265B62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"2":{"answers":"17","active":"0"},</w:t>
      </w:r>
    </w:p>
    <w:p w:rsidR="00265B62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"4":{"answers":"8","active":"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265B62">
        <w:rPr>
          <w:rFonts w:eastAsia="Times New Roman" w:cs="Arial"/>
          <w:i/>
          <w:sz w:val="20"/>
          <w:szCs w:val="20"/>
          <w:lang w:eastAsia="sl-SI"/>
        </w:rPr>
        <w:t>"},</w:t>
      </w:r>
    </w:p>
    <w:p w:rsidR="00265B62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"6":{"answers":"60","active":"0"},</w:t>
      </w:r>
    </w:p>
    <w:p w:rsidR="00265B62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"7":{"answers":"3","active":"0"},</w:t>
      </w:r>
    </w:p>
    <w:p w:rsidR="00815F49" w:rsidRDefault="00265B62" w:rsidP="00265B62">
      <w:pPr>
        <w:spacing w:after="0"/>
        <w:ind w:left="709"/>
        <w:rPr>
          <w:rFonts w:eastAsia="Times New Roman" w:cs="Arial"/>
          <w:i/>
          <w:sz w:val="20"/>
          <w:szCs w:val="20"/>
          <w:lang w:eastAsia="sl-SI"/>
        </w:rPr>
      </w:pPr>
      <w:r w:rsidRPr="00265B62">
        <w:rPr>
          <w:rFonts w:eastAsia="Times New Roman" w:cs="Arial"/>
          <w:i/>
          <w:sz w:val="20"/>
          <w:szCs w:val="20"/>
          <w:lang w:eastAsia="sl-SI"/>
        </w:rPr>
        <w:t>"8":{"answers":"9","active":"</w:t>
      </w:r>
      <w:r>
        <w:rPr>
          <w:rFonts w:eastAsia="Times New Roman" w:cs="Arial"/>
          <w:i/>
          <w:sz w:val="20"/>
          <w:szCs w:val="20"/>
          <w:lang w:eastAsia="sl-SI"/>
        </w:rPr>
        <w:t>1</w:t>
      </w:r>
      <w:r w:rsidRPr="00265B62">
        <w:rPr>
          <w:rFonts w:eastAsia="Times New Roman" w:cs="Arial"/>
          <w:i/>
          <w:sz w:val="20"/>
          <w:szCs w:val="20"/>
          <w:lang w:eastAsia="sl-SI"/>
        </w:rPr>
        <w:t>"},</w:t>
      </w:r>
      <w:r>
        <w:rPr>
          <w:rFonts w:eastAsia="Times New Roman" w:cs="Arial"/>
          <w:i/>
          <w:sz w:val="20"/>
          <w:szCs w:val="20"/>
          <w:lang w:eastAsia="sl-SI"/>
        </w:rPr>
        <w:t>…</w:t>
      </w:r>
    </w:p>
    <w:p w:rsidR="00265B62" w:rsidRPr="00265B62" w:rsidRDefault="00265B62" w:rsidP="00265B62">
      <w:pPr>
        <w:spacing w:after="0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0F513B" w:rsidRDefault="000F513B" w:rsidP="009A49D3">
      <w:pPr>
        <w:rPr>
          <w:rFonts w:eastAsia="Times New Roman" w:cs="Arial"/>
          <w:b/>
          <w:sz w:val="24"/>
          <w:szCs w:val="24"/>
          <w:lang w:eastAsia="sl-SI"/>
        </w:rPr>
      </w:pPr>
      <w:r>
        <w:rPr>
          <w:rFonts w:eastAsia="Times New Roman" w:cs="Arial"/>
          <w:b/>
          <w:sz w:val="24"/>
          <w:szCs w:val="24"/>
          <w:lang w:eastAsia="sl-SI"/>
        </w:rPr>
        <w:t>END OF NEW GET FUNCTIONS</w:t>
      </w:r>
      <w:r>
        <w:rPr>
          <w:rFonts w:eastAsia="Times New Roman" w:cs="Arial"/>
          <w:b/>
          <w:sz w:val="24"/>
          <w:szCs w:val="24"/>
          <w:lang w:eastAsia="sl-SI"/>
        </w:rPr>
        <w:softHyphen/>
        <w:t>___________________________________________________</w:t>
      </w:r>
    </w:p>
    <w:p w:rsidR="000F513B" w:rsidRDefault="000F513B" w:rsidP="009A49D3">
      <w:pPr>
        <w:rPr>
          <w:rFonts w:eastAsia="Times New Roman" w:cs="Arial"/>
          <w:b/>
          <w:sz w:val="24"/>
          <w:szCs w:val="24"/>
          <w:lang w:eastAsia="sl-SI"/>
        </w:rPr>
      </w:pPr>
    </w:p>
    <w:p w:rsidR="00796938" w:rsidRDefault="00796938" w:rsidP="00637531">
      <w:pPr>
        <w:spacing w:after="0"/>
        <w:rPr>
          <w:b/>
          <w:sz w:val="28"/>
          <w:szCs w:val="28"/>
          <w:shd w:val="clear" w:color="auto" w:fill="FFFFFF"/>
        </w:rPr>
      </w:pPr>
      <w:r w:rsidRPr="00796938">
        <w:rPr>
          <w:rFonts w:eastAsia="Times New Roman" w:cs="Arial"/>
          <w:b/>
          <w:sz w:val="24"/>
          <w:szCs w:val="24"/>
          <w:lang w:eastAsia="sl-SI"/>
        </w:rPr>
        <w:t>addQuestionVrednost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del w:id="293" w:author="Peter" w:date="2016-09-09T10:29:00Z">
        <w:r w:rsidDel="00DB0BED">
          <w:rPr>
            <w:rFonts w:eastAsia="Times New Roman" w:cs="Arial"/>
            <w:b/>
            <w:sz w:val="24"/>
            <w:szCs w:val="24"/>
            <w:lang w:eastAsia="sl-SI"/>
          </w:rPr>
          <w:delText xml:space="preserve">doda </w:delText>
        </w:r>
      </w:del>
      <w:ins w:id="294" w:author="Peter" w:date="2016-09-09T10:29:00Z">
        <w:r w:rsidR="00DB0BED">
          <w:rPr>
            <w:rFonts w:eastAsia="Times New Roman" w:cs="Arial"/>
            <w:b/>
            <w:sz w:val="24"/>
            <w:szCs w:val="24"/>
            <w:lang w:eastAsia="sl-SI"/>
          </w:rPr>
          <w:t>adds new answer in a question</w:t>
        </w:r>
      </w:ins>
      <w:del w:id="295" w:author="Peter" w:date="2016-09-09T10:29:00Z">
        <w:r w:rsidDel="00DB0BED">
          <w:rPr>
            <w:rFonts w:eastAsia="Times New Roman" w:cs="Arial"/>
            <w:b/>
            <w:sz w:val="24"/>
            <w:szCs w:val="24"/>
            <w:lang w:eastAsia="sl-SI"/>
          </w:rPr>
          <w:delText>novo vrednost v vprašanje</w:delText>
        </w:r>
      </w:del>
    </w:p>
    <w:p w:rsidR="00796938" w:rsidRDefault="00796938" w:rsidP="00796938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 w:rsidR="00AD5902">
        <w:rPr>
          <w:rFonts w:cs="Arial"/>
          <w:shd w:val="clear" w:color="auto" w:fill="FFFFFF"/>
        </w:rPr>
        <w:t>POST</w:t>
      </w:r>
    </w:p>
    <w:p w:rsidR="00CD7574" w:rsidRPr="00C16A9C" w:rsidRDefault="00CD7574" w:rsidP="00796938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796938" w:rsidRPr="00C16A9C" w:rsidRDefault="00796938" w:rsidP="00796938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r w:rsidR="00637531">
        <w:rPr>
          <w:rFonts w:eastAsia="Times New Roman" w:cs="Arial"/>
          <w:lang w:eastAsia="sl-SI"/>
        </w:rPr>
        <w:t>e</w:t>
      </w:r>
      <w:r w:rsidRPr="00C16A9C">
        <w:rPr>
          <w:rFonts w:eastAsia="Times New Roman" w:cs="Arial"/>
          <w:lang w:eastAsia="sl-SI"/>
        </w:rPr>
        <w:t>r</w:t>
      </w:r>
      <w:r w:rsidR="00637531">
        <w:rPr>
          <w:rFonts w:eastAsia="Times New Roman" w:cs="Arial"/>
          <w:lang w:eastAsia="sl-SI"/>
        </w:rPr>
        <w:t>s</w:t>
      </w:r>
      <w:r w:rsidRPr="00C16A9C">
        <w:rPr>
          <w:rFonts w:eastAsia="Times New Roman" w:cs="Arial"/>
          <w:lang w:eastAsia="sl-SI"/>
        </w:rPr>
        <w:t>:</w:t>
      </w:r>
    </w:p>
    <w:p w:rsidR="00796938" w:rsidRDefault="00796938" w:rsidP="00796938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="00C253F3">
        <w:rPr>
          <w:rFonts w:eastAsia="Times New Roman" w:cs="Arial"/>
          <w:lang w:eastAsia="sl-SI"/>
        </w:rPr>
        <w:t>addQuestionVrednost</w:t>
      </w:r>
    </w:p>
    <w:p w:rsidR="003372FD" w:rsidRPr="003752C0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ank_id</w:t>
      </w:r>
      <w:r>
        <w:rPr>
          <w:rFonts w:eastAsia="Times New Roman" w:cs="Arial"/>
          <w:lang w:eastAsia="sl-SI"/>
        </w:rPr>
        <w:t>=123</w:t>
      </w:r>
      <w:r>
        <w:rPr>
          <w:rFonts w:eastAsia="Times New Roman" w:cs="Arial"/>
          <w:lang w:eastAsia="sl-SI"/>
        </w:rPr>
        <w:tab/>
      </w:r>
      <w:r w:rsidR="00247E43">
        <w:rPr>
          <w:rFonts w:eastAsia="Times New Roman" w:cs="Arial"/>
          <w:lang w:eastAsia="sl-SI"/>
        </w:rPr>
        <w:t>(survey id</w:t>
      </w:r>
      <w:r w:rsidRPr="00C16A9C">
        <w:rPr>
          <w:rFonts w:eastAsia="Times New Roman" w:cs="Arial"/>
          <w:lang w:eastAsia="sl-SI"/>
        </w:rPr>
        <w:t>)</w:t>
      </w:r>
    </w:p>
    <w:p w:rsidR="003372FD" w:rsidRDefault="003372FD" w:rsidP="003372FD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spr</w:t>
      </w:r>
      <w:r w:rsidRPr="00C16A9C">
        <w:rPr>
          <w:rFonts w:eastAsia="Times New Roman" w:cs="Arial"/>
          <w:lang w:eastAsia="sl-SI"/>
        </w:rPr>
        <w:t>_id</w:t>
      </w:r>
      <w:r>
        <w:rPr>
          <w:rFonts w:eastAsia="Times New Roman" w:cs="Arial"/>
          <w:lang w:eastAsia="sl-SI"/>
        </w:rPr>
        <w:t>=1234</w:t>
      </w:r>
      <w:r>
        <w:rPr>
          <w:rFonts w:eastAsia="Times New Roman" w:cs="Arial"/>
          <w:lang w:eastAsia="sl-SI"/>
        </w:rPr>
        <w:tab/>
      </w:r>
      <w:r w:rsidRPr="00C16A9C">
        <w:rPr>
          <w:rFonts w:eastAsia="Times New Roman" w:cs="Arial"/>
          <w:lang w:eastAsia="sl-SI"/>
        </w:rPr>
        <w:t>(</w:t>
      </w:r>
      <w:r w:rsidR="00247E43">
        <w:rPr>
          <w:rFonts w:eastAsia="Times New Roman" w:cs="Arial"/>
          <w:lang w:eastAsia="sl-SI"/>
        </w:rPr>
        <w:t>question id</w:t>
      </w:r>
      <w:r w:rsidRPr="00C16A9C">
        <w:rPr>
          <w:rFonts w:eastAsia="Times New Roman" w:cs="Arial"/>
          <w:lang w:eastAsia="sl-SI"/>
        </w:rPr>
        <w:t>)</w:t>
      </w:r>
    </w:p>
    <w:p w:rsidR="00CD7574" w:rsidRPr="003752C0" w:rsidRDefault="00CD7574" w:rsidP="00CD7574">
      <w:pPr>
        <w:pStyle w:val="ListParagraph"/>
        <w:spacing w:after="0"/>
        <w:jc w:val="both"/>
        <w:rPr>
          <w:rFonts w:eastAsia="Times New Roman" w:cs="Arial"/>
          <w:lang w:eastAsia="sl-SI"/>
        </w:rPr>
      </w:pPr>
    </w:p>
    <w:p w:rsidR="003372FD" w:rsidRDefault="003372FD" w:rsidP="003372F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 xml:space="preserve">POST </w:t>
      </w:r>
      <w:r w:rsidR="00085B41">
        <w:rPr>
          <w:rFonts w:eastAsia="Times New Roman" w:cs="Arial"/>
          <w:lang w:eastAsia="sl-SI"/>
        </w:rPr>
        <w:t>field</w:t>
      </w:r>
      <w:r>
        <w:rPr>
          <w:rFonts w:eastAsia="Times New Roman" w:cs="Arial"/>
          <w:lang w:eastAsia="sl-SI"/>
        </w:rPr>
        <w:t>:</w:t>
      </w:r>
    </w:p>
    <w:p w:rsidR="0004075D" w:rsidRDefault="003F3A75" w:rsidP="0004075D">
      <w:pPr>
        <w:shd w:val="clear" w:color="auto" w:fill="FFFFFF"/>
        <w:spacing w:after="0" w:line="240" w:lineRule="auto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{</w:t>
      </w:r>
      <w:r w:rsidR="00F0355D" w:rsidRPr="00002E0B">
        <w:rPr>
          <w:i/>
          <w:sz w:val="20"/>
          <w:szCs w:val="20"/>
        </w:rPr>
        <w:t>"naslov":"</w:t>
      </w:r>
      <w:r w:rsidR="00085B41">
        <w:rPr>
          <w:i/>
          <w:sz w:val="20"/>
          <w:szCs w:val="20"/>
        </w:rPr>
        <w:t>New answer text</w:t>
      </w:r>
      <w:r w:rsidR="00085B41" w:rsidRPr="00002E0B">
        <w:rPr>
          <w:i/>
          <w:sz w:val="20"/>
          <w:szCs w:val="20"/>
        </w:rPr>
        <w:t xml:space="preserve"> </w:t>
      </w:r>
      <w:r w:rsidR="00F0355D" w:rsidRPr="00002E0B">
        <w:rPr>
          <w:i/>
          <w:sz w:val="20"/>
          <w:szCs w:val="20"/>
        </w:rPr>
        <w:t>"</w:t>
      </w:r>
      <w:r w:rsidRPr="00002E0B">
        <w:rPr>
          <w:i/>
          <w:sz w:val="20"/>
          <w:szCs w:val="20"/>
        </w:rPr>
        <w:t>}</w:t>
      </w:r>
    </w:p>
    <w:p w:rsidR="00105128" w:rsidRDefault="00105128" w:rsidP="0004075D">
      <w:pPr>
        <w:shd w:val="clear" w:color="auto" w:fill="FFFFFF"/>
        <w:spacing w:after="0" w:line="240" w:lineRule="auto"/>
        <w:rPr>
          <w:i/>
          <w:sz w:val="20"/>
          <w:szCs w:val="20"/>
        </w:rPr>
      </w:pPr>
    </w:p>
    <w:p w:rsidR="00105128" w:rsidRDefault="00105128" w:rsidP="0004075D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</w:p>
    <w:p w:rsidR="00E449B2" w:rsidRPr="00105128" w:rsidRDefault="00E449B2" w:rsidP="0004075D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</w:p>
    <w:p w:rsidR="0004075D" w:rsidRDefault="0004075D" w:rsidP="0004075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 xml:space="preserve">createSurvey – </w:t>
      </w:r>
      <w:r w:rsidR="008D4B2B">
        <w:rPr>
          <w:rFonts w:eastAsia="Times New Roman" w:cs="Arial"/>
          <w:b/>
          <w:sz w:val="24"/>
          <w:szCs w:val="24"/>
          <w:lang w:eastAsia="sl-SI"/>
        </w:rPr>
        <w:t>creates a new survey</w:t>
      </w:r>
    </w:p>
    <w:p w:rsidR="0004075D" w:rsidRDefault="0004075D" w:rsidP="0004075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04075D" w:rsidRPr="00C16A9C" w:rsidRDefault="0004075D" w:rsidP="0004075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04075D" w:rsidRPr="00C16A9C" w:rsidRDefault="0004075D" w:rsidP="0004075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r w:rsidR="002D6F8D">
        <w:rPr>
          <w:rFonts w:eastAsia="Times New Roman" w:cs="Arial"/>
          <w:lang w:eastAsia="sl-SI"/>
        </w:rPr>
        <w:t>e</w:t>
      </w:r>
      <w:r w:rsidRPr="00C16A9C">
        <w:rPr>
          <w:rFonts w:eastAsia="Times New Roman" w:cs="Arial"/>
          <w:lang w:eastAsia="sl-SI"/>
        </w:rPr>
        <w:t>r</w:t>
      </w:r>
      <w:r w:rsidR="002D6F8D">
        <w:rPr>
          <w:rFonts w:eastAsia="Times New Roman" w:cs="Arial"/>
          <w:lang w:eastAsia="sl-SI"/>
        </w:rPr>
        <w:t>s</w:t>
      </w:r>
      <w:r w:rsidRPr="00C16A9C">
        <w:rPr>
          <w:rFonts w:eastAsia="Times New Roman" w:cs="Arial"/>
          <w:lang w:eastAsia="sl-SI"/>
        </w:rPr>
        <w:t>:</w:t>
      </w:r>
    </w:p>
    <w:p w:rsidR="0004075D" w:rsidRDefault="0004075D" w:rsidP="0004075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>
        <w:rPr>
          <w:rFonts w:eastAsia="Times New Roman" w:cs="Arial"/>
          <w:lang w:eastAsia="sl-SI"/>
        </w:rPr>
        <w:t>createSurvey</w:t>
      </w:r>
    </w:p>
    <w:p w:rsidR="0004075D" w:rsidRPr="0004075D" w:rsidRDefault="0004075D" w:rsidP="0004075D">
      <w:pPr>
        <w:spacing w:after="0"/>
        <w:jc w:val="both"/>
        <w:rPr>
          <w:rFonts w:eastAsia="Times New Roman" w:cs="Arial"/>
          <w:lang w:eastAsia="sl-SI"/>
        </w:rPr>
      </w:pPr>
    </w:p>
    <w:p w:rsidR="0004075D" w:rsidRDefault="0004075D" w:rsidP="0004075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 xml:space="preserve">POST </w:t>
      </w:r>
      <w:r w:rsidR="00500C53">
        <w:rPr>
          <w:rFonts w:eastAsia="Times New Roman" w:cs="Arial"/>
          <w:lang w:eastAsia="sl-SI"/>
        </w:rPr>
        <w:t>field</w:t>
      </w:r>
      <w:r>
        <w:rPr>
          <w:rFonts w:eastAsia="Times New Roman" w:cs="Arial"/>
          <w:lang w:eastAsia="sl-SI"/>
        </w:rPr>
        <w:t>:</w:t>
      </w:r>
    </w:p>
    <w:p w:rsidR="0004075D" w:rsidRPr="00002E0B" w:rsidRDefault="00C62166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{</w:t>
      </w:r>
      <w:r w:rsidR="0004075D" w:rsidRPr="00002E0B">
        <w:rPr>
          <w:i/>
          <w:sz w:val="20"/>
          <w:szCs w:val="20"/>
        </w:rPr>
        <w:t>"</w:t>
      </w:r>
      <w:r w:rsidR="00AE4518" w:rsidRPr="00002E0B">
        <w:rPr>
          <w:i/>
          <w:sz w:val="20"/>
          <w:szCs w:val="20"/>
        </w:rPr>
        <w:t>naslov_vprasalnika</w:t>
      </w:r>
      <w:r w:rsidR="0004075D" w:rsidRPr="00002E0B">
        <w:rPr>
          <w:i/>
          <w:sz w:val="20"/>
          <w:szCs w:val="20"/>
        </w:rPr>
        <w:t>":"</w:t>
      </w:r>
      <w:r w:rsidR="00500C53">
        <w:rPr>
          <w:i/>
          <w:sz w:val="20"/>
          <w:szCs w:val="20"/>
        </w:rPr>
        <w:t>New survey title</w:t>
      </w:r>
      <w:r w:rsidR="00AE4518" w:rsidRPr="00002E0B">
        <w:rPr>
          <w:i/>
          <w:sz w:val="20"/>
          <w:szCs w:val="20"/>
        </w:rPr>
        <w:t>...</w:t>
      </w:r>
      <w:r w:rsidR="0004075D" w:rsidRPr="00002E0B">
        <w:rPr>
          <w:i/>
          <w:sz w:val="20"/>
          <w:szCs w:val="20"/>
        </w:rPr>
        <w:t>"</w:t>
      </w:r>
      <w:r w:rsidRPr="00002E0B">
        <w:rPr>
          <w:i/>
          <w:sz w:val="20"/>
          <w:szCs w:val="20"/>
        </w:rPr>
        <w:t>,</w:t>
      </w:r>
    </w:p>
    <w:p w:rsidR="008919E8" w:rsidRDefault="008919E8" w:rsidP="00C62166">
      <w:pPr>
        <w:shd w:val="clear" w:color="auto" w:fill="FFFFFF"/>
        <w:spacing w:after="0" w:line="240" w:lineRule="auto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EA7A0F" w:rsidRPr="00002E0B">
        <w:rPr>
          <w:i/>
          <w:sz w:val="20"/>
          <w:szCs w:val="20"/>
        </w:rPr>
        <w:t xml:space="preserve">survey_type </w:t>
      </w:r>
      <w:r w:rsidRPr="00002E0B">
        <w:rPr>
          <w:i/>
          <w:sz w:val="20"/>
          <w:szCs w:val="20"/>
        </w:rPr>
        <w:t>":"</w:t>
      </w:r>
      <w:r w:rsidR="00EA7A0F" w:rsidRPr="00002E0B"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 w:rsidR="00C62166" w:rsidRPr="00002E0B">
        <w:rPr>
          <w:i/>
          <w:sz w:val="20"/>
          <w:szCs w:val="20"/>
        </w:rPr>
        <w:t>,</w:t>
      </w:r>
      <w:r w:rsidR="00EA7A0F" w:rsidRPr="00002E0B">
        <w:rPr>
          <w:i/>
          <w:sz w:val="20"/>
          <w:szCs w:val="20"/>
        </w:rPr>
        <w:tab/>
        <w:t xml:space="preserve">// </w:t>
      </w:r>
      <w:r w:rsidR="00BF323C">
        <w:rPr>
          <w:i/>
          <w:sz w:val="20"/>
          <w:szCs w:val="20"/>
        </w:rPr>
        <w:t xml:space="preserve">Survey type </w:t>
      </w:r>
      <w:r w:rsidR="00EA7A0F" w:rsidRPr="00002E0B">
        <w:rPr>
          <w:i/>
          <w:sz w:val="20"/>
          <w:szCs w:val="20"/>
        </w:rPr>
        <w:t xml:space="preserve"> (0=</w:t>
      </w:r>
      <w:r w:rsidR="00BF323C">
        <w:rPr>
          <w:i/>
          <w:sz w:val="20"/>
          <w:szCs w:val="20"/>
        </w:rPr>
        <w:t>voting</w:t>
      </w:r>
      <w:r w:rsidR="00EA7A0F" w:rsidRPr="00002E0B">
        <w:rPr>
          <w:i/>
          <w:sz w:val="20"/>
          <w:szCs w:val="20"/>
        </w:rPr>
        <w:t xml:space="preserve">, </w:t>
      </w:r>
      <w:r w:rsidR="00D57F65">
        <w:rPr>
          <w:i/>
          <w:sz w:val="20"/>
          <w:szCs w:val="20"/>
        </w:rPr>
        <w:t>1=form, 3</w:t>
      </w:r>
      <w:r w:rsidR="00EA7A0F" w:rsidRPr="00002E0B">
        <w:rPr>
          <w:i/>
          <w:sz w:val="20"/>
          <w:szCs w:val="20"/>
        </w:rPr>
        <w:t>=</w:t>
      </w:r>
      <w:r w:rsidR="00BF323C">
        <w:rPr>
          <w:i/>
          <w:sz w:val="20"/>
          <w:szCs w:val="20"/>
        </w:rPr>
        <w:t>survey</w:t>
      </w:r>
      <w:r w:rsidR="00EA7A0F" w:rsidRPr="00002E0B">
        <w:rPr>
          <w:i/>
          <w:sz w:val="20"/>
          <w:szCs w:val="20"/>
        </w:rPr>
        <w:t>)</w:t>
      </w:r>
    </w:p>
    <w:p w:rsidR="003F48B1" w:rsidRPr="00002E0B" w:rsidRDefault="003F48B1" w:rsidP="003F48B1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eastAsia="sl-SI"/>
        </w:rPr>
      </w:pPr>
      <w:r w:rsidRPr="00105128">
        <w:rPr>
          <w:rFonts w:eastAsia="Times New Roman" w:cs="Arial"/>
          <w:i/>
          <w:sz w:val="20"/>
          <w:szCs w:val="20"/>
          <w:lang w:eastAsia="sl-SI"/>
        </w:rPr>
        <w:t>"mobile_created":"0",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//optional</w:t>
      </w:r>
    </w:p>
    <w:p w:rsidR="00002E0B" w:rsidRPr="00002E0B" w:rsidRDefault="008919E8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"</w:t>
      </w:r>
      <w:r w:rsidR="00F21930" w:rsidRPr="00002E0B">
        <w:rPr>
          <w:i/>
          <w:sz w:val="20"/>
          <w:szCs w:val="20"/>
        </w:rPr>
        <w:t>uvod</w:t>
      </w:r>
      <w:r w:rsidRPr="00002E0B">
        <w:rPr>
          <w:i/>
          <w:sz w:val="20"/>
          <w:szCs w:val="20"/>
        </w:rPr>
        <w:t>":"</w:t>
      </w:r>
      <w:r w:rsidR="007F4B1E">
        <w:rPr>
          <w:i/>
          <w:sz w:val="20"/>
          <w:szCs w:val="20"/>
        </w:rPr>
        <w:t>Intro text</w:t>
      </w:r>
      <w:r w:rsidR="00F21930" w:rsidRPr="00002E0B">
        <w:rPr>
          <w:i/>
          <w:sz w:val="20"/>
          <w:szCs w:val="20"/>
        </w:rPr>
        <w:t>...</w:t>
      </w:r>
      <w:r w:rsidRPr="00002E0B">
        <w:rPr>
          <w:i/>
          <w:sz w:val="20"/>
          <w:szCs w:val="20"/>
        </w:rPr>
        <w:t>"</w:t>
      </w:r>
      <w:r w:rsidR="00C62166" w:rsidRPr="00002E0B">
        <w:rPr>
          <w:i/>
          <w:sz w:val="20"/>
          <w:szCs w:val="20"/>
        </w:rPr>
        <w:t xml:space="preserve"> },</w:t>
      </w:r>
    </w:p>
    <w:p w:rsidR="00F21930" w:rsidRPr="00002E0B" w:rsidRDefault="008919E8" w:rsidP="00C62166">
      <w:pPr>
        <w:shd w:val="clear" w:color="auto" w:fill="FFFFFF"/>
        <w:spacing w:after="0" w:line="240" w:lineRule="auto"/>
        <w:rPr>
          <w:rFonts w:eastAsia="Times New Roman" w:cs="Arial"/>
          <w:i/>
          <w:sz w:val="20"/>
          <w:szCs w:val="20"/>
          <w:lang w:eastAsia="sl-SI"/>
        </w:rPr>
      </w:pPr>
      <w:r w:rsidRPr="00002E0B">
        <w:rPr>
          <w:i/>
          <w:sz w:val="20"/>
          <w:szCs w:val="20"/>
        </w:rPr>
        <w:t>"</w:t>
      </w:r>
      <w:r w:rsidR="00F21930" w:rsidRPr="00002E0B">
        <w:rPr>
          <w:i/>
          <w:sz w:val="20"/>
          <w:szCs w:val="20"/>
        </w:rPr>
        <w:t>zakljucek</w:t>
      </w:r>
      <w:r w:rsidRPr="00002E0B">
        <w:rPr>
          <w:i/>
          <w:sz w:val="20"/>
          <w:szCs w:val="20"/>
        </w:rPr>
        <w:t>":"</w:t>
      </w:r>
      <w:r w:rsidR="00F21930" w:rsidRPr="00002E0B">
        <w:rPr>
          <w:i/>
          <w:sz w:val="20"/>
          <w:szCs w:val="20"/>
        </w:rPr>
        <w:t xml:space="preserve"> </w:t>
      </w:r>
      <w:r w:rsidR="007F4B1E">
        <w:rPr>
          <w:i/>
          <w:sz w:val="20"/>
          <w:szCs w:val="20"/>
        </w:rPr>
        <w:t>Conclusion text</w:t>
      </w:r>
      <w:r w:rsidR="00F21930" w:rsidRPr="00002E0B">
        <w:rPr>
          <w:i/>
          <w:sz w:val="20"/>
          <w:szCs w:val="20"/>
        </w:rPr>
        <w:t>..."</w:t>
      </w:r>
      <w:r w:rsidR="00C62166" w:rsidRPr="00002E0B">
        <w:rPr>
          <w:i/>
          <w:sz w:val="20"/>
          <w:szCs w:val="20"/>
        </w:rPr>
        <w:t>,</w:t>
      </w:r>
    </w:p>
    <w:p w:rsidR="00002E0B" w:rsidRPr="00002E0B" w:rsidRDefault="00002E0B" w:rsidP="00002E0B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vprasanja</w:t>
      </w:r>
      <w:r w:rsidRPr="00002E0B">
        <w:rPr>
          <w:i/>
          <w:sz w:val="20"/>
          <w:szCs w:val="20"/>
        </w:rPr>
        <w:t>":{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{"</w:t>
      </w:r>
      <w:r w:rsidR="005D3B91" w:rsidRPr="005D3B91">
        <w:rPr>
          <w:i/>
          <w:sz w:val="20"/>
          <w:szCs w:val="20"/>
        </w:rPr>
        <w:t>besedilo_vprasanja</w:t>
      </w:r>
      <w:r w:rsidRPr="00002E0B">
        <w:rPr>
          <w:i/>
          <w:sz w:val="20"/>
          <w:szCs w:val="20"/>
        </w:rPr>
        <w:t>":"</w:t>
      </w:r>
      <w:r w:rsidR="00B80C32" w:rsidRPr="00B80C32">
        <w:rPr>
          <w:i/>
          <w:sz w:val="20"/>
          <w:szCs w:val="20"/>
        </w:rPr>
        <w:t xml:space="preserve"> </w:t>
      </w:r>
      <w:r w:rsidR="00CF3374">
        <w:rPr>
          <w:i/>
          <w:sz w:val="20"/>
          <w:szCs w:val="20"/>
        </w:rPr>
        <w:t>Question 1 text</w:t>
      </w:r>
      <w:r w:rsidRPr="00002E0B">
        <w:rPr>
          <w:i/>
          <w:sz w:val="20"/>
          <w:szCs w:val="20"/>
        </w:rPr>
        <w:t>",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mesto_vprasanja</w:t>
      </w:r>
      <w:r w:rsidRPr="00002E0B">
        <w:rPr>
          <w:i/>
          <w:sz w:val="20"/>
          <w:szCs w:val="20"/>
        </w:rPr>
        <w:t>":"</w:t>
      </w:r>
      <w:r w:rsidR="00473B98">
        <w:rPr>
          <w:i/>
          <w:sz w:val="20"/>
          <w:szCs w:val="20"/>
        </w:rPr>
        <w:t>1</w:t>
      </w:r>
      <w:r w:rsidRPr="00002E0B">
        <w:rPr>
          <w:i/>
          <w:sz w:val="20"/>
          <w:szCs w:val="20"/>
        </w:rPr>
        <w:t>",</w:t>
      </w:r>
    </w:p>
    <w:p w:rsidR="00002E0B" w:rsidRPr="00002E0B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vrsta_vprasanja</w:t>
      </w:r>
      <w:r w:rsidRPr="00002E0B">
        <w:rPr>
          <w:i/>
          <w:sz w:val="20"/>
          <w:szCs w:val="20"/>
        </w:rPr>
        <w:t>":"</w:t>
      </w:r>
      <w:r w:rsidR="00C24B8F">
        <w:rPr>
          <w:i/>
          <w:sz w:val="20"/>
          <w:szCs w:val="20"/>
        </w:rPr>
        <w:t>2</w:t>
      </w:r>
      <w:r w:rsidRPr="00002E0B">
        <w:rPr>
          <w:i/>
          <w:sz w:val="20"/>
          <w:szCs w:val="20"/>
        </w:rPr>
        <w:t>",</w:t>
      </w:r>
      <w:r w:rsidR="007B0DB7">
        <w:rPr>
          <w:i/>
          <w:sz w:val="20"/>
          <w:szCs w:val="20"/>
        </w:rPr>
        <w:tab/>
        <w:t>// 0</w:t>
      </w:r>
      <w:r w:rsidR="00DB581C">
        <w:rPr>
          <w:i/>
          <w:sz w:val="20"/>
          <w:szCs w:val="20"/>
        </w:rPr>
        <w:t xml:space="preserve">=radio, </w:t>
      </w:r>
      <w:r w:rsidR="007B0DB7">
        <w:rPr>
          <w:i/>
          <w:sz w:val="20"/>
          <w:szCs w:val="20"/>
        </w:rPr>
        <w:t>1</w:t>
      </w:r>
      <w:r w:rsidR="00DB581C">
        <w:rPr>
          <w:i/>
          <w:sz w:val="20"/>
          <w:szCs w:val="20"/>
        </w:rPr>
        <w:t xml:space="preserve">=checkbox, </w:t>
      </w:r>
      <w:r w:rsidR="007B0DB7">
        <w:rPr>
          <w:i/>
          <w:sz w:val="20"/>
          <w:szCs w:val="20"/>
        </w:rPr>
        <w:t>2</w:t>
      </w:r>
      <w:r w:rsidR="00DB581C">
        <w:rPr>
          <w:i/>
          <w:sz w:val="20"/>
          <w:szCs w:val="20"/>
        </w:rPr>
        <w:t>=</w:t>
      </w:r>
      <w:r w:rsidR="00905DC9">
        <w:rPr>
          <w:i/>
          <w:sz w:val="20"/>
          <w:szCs w:val="20"/>
        </w:rPr>
        <w:t>text</w:t>
      </w:r>
    </w:p>
    <w:p w:rsidR="005D3B91" w:rsidRDefault="00002E0B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D3B91" w:rsidRPr="005D3B91">
        <w:rPr>
          <w:i/>
          <w:sz w:val="20"/>
          <w:szCs w:val="20"/>
        </w:rPr>
        <w:t>velikost_polja</w:t>
      </w:r>
      <w:r w:rsidRPr="00002E0B">
        <w:rPr>
          <w:i/>
          <w:sz w:val="20"/>
          <w:szCs w:val="20"/>
        </w:rPr>
        <w:t>":"1</w:t>
      </w:r>
      <w:r w:rsidR="005D3B91"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 w:rsidR="005D3B91">
        <w:rPr>
          <w:i/>
          <w:sz w:val="20"/>
          <w:szCs w:val="20"/>
        </w:rPr>
        <w:t>,</w:t>
      </w:r>
      <w:r w:rsidR="005D3B91">
        <w:rPr>
          <w:i/>
          <w:sz w:val="20"/>
          <w:szCs w:val="20"/>
        </w:rPr>
        <w:tab/>
        <w:t xml:space="preserve">// </w:t>
      </w:r>
      <w:r w:rsidR="00905DC9">
        <w:rPr>
          <w:i/>
          <w:sz w:val="20"/>
          <w:szCs w:val="20"/>
        </w:rPr>
        <w:t>Optional for text questions</w:t>
      </w:r>
    </w:p>
    <w:p w:rsidR="00BF492E" w:rsidRDefault="00BF492E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"reminder":0,</w:t>
      </w:r>
      <w:r>
        <w:rPr>
          <w:i/>
          <w:sz w:val="20"/>
          <w:szCs w:val="20"/>
        </w:rPr>
        <w:t xml:space="preserve"> //reminder 0=</w:t>
      </w:r>
      <w:r w:rsidR="007B1C29">
        <w:rPr>
          <w:i/>
          <w:sz w:val="20"/>
          <w:szCs w:val="20"/>
        </w:rPr>
        <w:t>off</w:t>
      </w:r>
      <w:r>
        <w:rPr>
          <w:i/>
          <w:sz w:val="20"/>
          <w:szCs w:val="20"/>
        </w:rPr>
        <w:t>, 1=</w:t>
      </w:r>
      <w:r w:rsidR="007B1C29">
        <w:rPr>
          <w:i/>
          <w:sz w:val="20"/>
          <w:szCs w:val="20"/>
        </w:rPr>
        <w:t>only warning</w:t>
      </w:r>
      <w:r>
        <w:rPr>
          <w:i/>
          <w:sz w:val="20"/>
          <w:szCs w:val="20"/>
        </w:rPr>
        <w:t>, 2=</w:t>
      </w:r>
      <w:r w:rsidR="007B1C29">
        <w:rPr>
          <w:i/>
          <w:sz w:val="20"/>
          <w:szCs w:val="20"/>
        </w:rPr>
        <w:t>mandatory questio</w:t>
      </w:r>
      <w:r w:rsidR="00DD15D8">
        <w:rPr>
          <w:i/>
          <w:sz w:val="20"/>
          <w:szCs w:val="20"/>
        </w:rPr>
        <w:t>n</w:t>
      </w:r>
    </w:p>
    <w:p w:rsidR="00BF492E" w:rsidRDefault="00BF492E" w:rsidP="005D3B91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"other":</w:t>
      </w:r>
      <w:r w:rsidR="008142E4" w:rsidRPr="008142E4">
        <w:rPr>
          <w:i/>
          <w:sz w:val="20"/>
          <w:szCs w:val="20"/>
        </w:rPr>
        <w:t xml:space="preserve"> </w:t>
      </w:r>
      <w:r w:rsidR="008142E4" w:rsidRPr="00BF492E">
        <w:rPr>
          <w:i/>
          <w:sz w:val="20"/>
          <w:szCs w:val="20"/>
        </w:rPr>
        <w:t>"</w:t>
      </w:r>
      <w:r w:rsidR="008142E4">
        <w:rPr>
          <w:i/>
          <w:sz w:val="20"/>
          <w:szCs w:val="20"/>
        </w:rPr>
        <w:t>Other</w:t>
      </w:r>
      <w:r w:rsidR="008142E4">
        <w:rPr>
          <w:i/>
          <w:sz w:val="20"/>
          <w:szCs w:val="20"/>
          <w:lang w:val="en-US"/>
        </w:rPr>
        <w:t>:</w:t>
      </w:r>
      <w:r w:rsidR="008142E4" w:rsidRPr="00BF492E">
        <w:rPr>
          <w:i/>
          <w:sz w:val="20"/>
          <w:szCs w:val="20"/>
        </w:rPr>
        <w:t>"</w:t>
      </w:r>
      <w:r w:rsidRPr="00BF492E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//</w:t>
      </w:r>
      <w:r w:rsidR="002302F8">
        <w:rPr>
          <w:i/>
          <w:sz w:val="20"/>
          <w:szCs w:val="20"/>
        </w:rPr>
        <w:t xml:space="preserve">optional for categories </w:t>
      </w:r>
      <w:r>
        <w:rPr>
          <w:i/>
          <w:sz w:val="20"/>
          <w:szCs w:val="20"/>
        </w:rPr>
        <w:t>– 0=</w:t>
      </w:r>
      <w:r w:rsidR="002302F8">
        <w:rPr>
          <w:i/>
          <w:sz w:val="20"/>
          <w:szCs w:val="20"/>
        </w:rPr>
        <w:t>«other« off</w:t>
      </w:r>
    </w:p>
    <w:p w:rsidR="00017E50" w:rsidRDefault="005D3B91" w:rsidP="00B80C32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1A5198" w:rsidRPr="001A5198">
        <w:rPr>
          <w:i/>
          <w:sz w:val="20"/>
          <w:szCs w:val="20"/>
        </w:rPr>
        <w:t>Odgovori</w:t>
      </w:r>
      <w:r w:rsidRPr="00002E0B">
        <w:rPr>
          <w:i/>
          <w:sz w:val="20"/>
          <w:szCs w:val="20"/>
        </w:rPr>
        <w:t>":</w:t>
      </w:r>
      <w:r w:rsidR="00B80C32">
        <w:rPr>
          <w:i/>
          <w:sz w:val="20"/>
          <w:szCs w:val="20"/>
        </w:rPr>
        <w:t>{</w:t>
      </w:r>
      <w:r w:rsidR="00B80C32" w:rsidRPr="00B80C32">
        <w:rPr>
          <w:i/>
          <w:sz w:val="20"/>
          <w:szCs w:val="20"/>
        </w:rPr>
        <w:t>"odgovor1"},{"odgovor2"},...</w:t>
      </w:r>
      <w:r w:rsidR="00BF492E">
        <w:rPr>
          <w:i/>
          <w:sz w:val="20"/>
          <w:szCs w:val="20"/>
        </w:rPr>
        <w:t>//</w:t>
      </w:r>
      <w:r w:rsidR="00FF0307">
        <w:rPr>
          <w:i/>
          <w:sz w:val="20"/>
          <w:szCs w:val="20"/>
        </w:rPr>
        <w:t>optional for categories</w:t>
      </w:r>
    </w:p>
    <w:p w:rsidR="00B80C32" w:rsidRDefault="00017E50" w:rsidP="00017E5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}</w:t>
      </w:r>
      <w:r w:rsidR="00B80C32">
        <w:rPr>
          <w:i/>
          <w:sz w:val="20"/>
          <w:szCs w:val="20"/>
        </w:rPr>
        <w:t>,</w:t>
      </w:r>
    </w:p>
    <w:p w:rsidR="00B80C32" w:rsidRPr="00002E0B" w:rsidRDefault="00B80C32" w:rsidP="00B80C32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>
        <w:rPr>
          <w:i/>
          <w:sz w:val="20"/>
          <w:szCs w:val="20"/>
        </w:rPr>
        <w:t>{</w:t>
      </w:r>
      <w:r w:rsidRPr="00002E0B">
        <w:rPr>
          <w:i/>
          <w:sz w:val="20"/>
          <w:szCs w:val="20"/>
        </w:rPr>
        <w:t>"</w:t>
      </w:r>
      <w:r w:rsidRPr="005D3B91">
        <w:rPr>
          <w:i/>
          <w:sz w:val="20"/>
          <w:szCs w:val="20"/>
        </w:rPr>
        <w:t>besedilo_vprasanja</w:t>
      </w:r>
      <w:r w:rsidRPr="00002E0B">
        <w:rPr>
          <w:i/>
          <w:sz w:val="20"/>
          <w:szCs w:val="20"/>
        </w:rPr>
        <w:t>":"</w:t>
      </w:r>
      <w:r w:rsidR="00804782" w:rsidRPr="00804782">
        <w:rPr>
          <w:i/>
          <w:sz w:val="20"/>
          <w:szCs w:val="20"/>
        </w:rPr>
        <w:t xml:space="preserve"> </w:t>
      </w:r>
      <w:r w:rsidR="00804782">
        <w:rPr>
          <w:i/>
          <w:sz w:val="20"/>
          <w:szCs w:val="20"/>
        </w:rPr>
        <w:t>Question 2 text</w:t>
      </w:r>
      <w:r w:rsidR="00804782" w:rsidRPr="00002E0B">
        <w:rPr>
          <w:i/>
          <w:sz w:val="20"/>
          <w:szCs w:val="20"/>
        </w:rPr>
        <w:t xml:space="preserve"> </w:t>
      </w:r>
      <w:r w:rsidRPr="00002E0B">
        <w:rPr>
          <w:i/>
          <w:sz w:val="20"/>
          <w:szCs w:val="20"/>
        </w:rPr>
        <w:t>",</w:t>
      </w:r>
    </w:p>
    <w:p w:rsidR="00B80C32" w:rsidRDefault="00B80C32" w:rsidP="00017E50">
      <w:pPr>
        <w:tabs>
          <w:tab w:val="left" w:pos="709"/>
          <w:tab w:val="left" w:pos="5407"/>
        </w:tabs>
        <w:spacing w:after="0"/>
        <w:ind w:left="567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Pr="005D3B91">
        <w:rPr>
          <w:i/>
          <w:sz w:val="20"/>
          <w:szCs w:val="20"/>
        </w:rPr>
        <w:t>mesto_vprasanja</w:t>
      </w:r>
      <w:r w:rsidRPr="00002E0B">
        <w:rPr>
          <w:i/>
          <w:sz w:val="20"/>
          <w:szCs w:val="20"/>
        </w:rPr>
        <w:t>":"</w:t>
      </w:r>
      <w:r>
        <w:rPr>
          <w:i/>
          <w:sz w:val="20"/>
          <w:szCs w:val="20"/>
        </w:rPr>
        <w:t>2",...}</w:t>
      </w:r>
    </w:p>
    <w:p w:rsidR="00002E0B" w:rsidRDefault="00B80C32" w:rsidP="00002E0B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  <w:r w:rsidR="00002E0B" w:rsidRPr="00002E0B">
        <w:rPr>
          <w:i/>
          <w:sz w:val="20"/>
          <w:szCs w:val="20"/>
        </w:rPr>
        <w:t>}</w:t>
      </w:r>
    </w:p>
    <w:p w:rsidR="008919E8" w:rsidRPr="00BF492E" w:rsidRDefault="008919E8" w:rsidP="008919E8">
      <w:pPr>
        <w:shd w:val="clear" w:color="auto" w:fill="FFFFFF"/>
        <w:spacing w:after="0" w:line="240" w:lineRule="auto"/>
        <w:rPr>
          <w:rFonts w:eastAsia="Times New Roman" w:cs="Arial"/>
          <w:lang w:val="en-US" w:eastAsia="sl-SI"/>
        </w:rPr>
      </w:pPr>
    </w:p>
    <w:p w:rsidR="008B7E37" w:rsidRDefault="00C546A4" w:rsidP="008B7E37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="008B7E37" w:rsidRPr="00E46AE3">
        <w:rPr>
          <w:rFonts w:eastAsia="Times New Roman" w:cs="Arial"/>
          <w:lang w:eastAsia="sl-SI"/>
        </w:rPr>
        <w:t>:</w:t>
      </w:r>
    </w:p>
    <w:p w:rsidR="00211B58" w:rsidRDefault="00BF492E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{"url":"[</w:t>
      </w:r>
      <w:r w:rsidR="008B7E37">
        <w:rPr>
          <w:rFonts w:eastAsia="Times New Roman" w:cs="Arial"/>
          <w:lang w:eastAsia="sl-SI"/>
        </w:rPr>
        <w:t>url ankete</w:t>
      </w:r>
      <w:r>
        <w:rPr>
          <w:rFonts w:eastAsia="Times New Roman" w:cs="Arial"/>
          <w:lang w:eastAsia="sl-SI"/>
        </w:rPr>
        <w:t>]</w:t>
      </w:r>
      <w:r w:rsidRPr="00BF492E">
        <w:rPr>
          <w:rFonts w:eastAsia="Times New Roman" w:cs="Arial"/>
          <w:lang w:eastAsia="sl-SI"/>
        </w:rPr>
        <w:t>","note":"Anketa uspe\u0161no ustvarjena"}</w:t>
      </w: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655154">
        <w:rPr>
          <w:rFonts w:eastAsia="Times New Roman" w:cs="Arial"/>
          <w:b/>
          <w:sz w:val="24"/>
          <w:szCs w:val="24"/>
          <w:lang w:eastAsia="sl-SI"/>
        </w:rPr>
        <w:t>addLink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 w:rsidR="00A40C7A">
        <w:rPr>
          <w:rFonts w:eastAsia="Times New Roman" w:cs="Arial"/>
          <w:b/>
          <w:sz w:val="24"/>
          <w:szCs w:val="24"/>
          <w:lang w:eastAsia="sl-SI"/>
        </w:rPr>
        <w:t>add public link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r w:rsidR="0072709B">
        <w:rPr>
          <w:rFonts w:eastAsia="Times New Roman" w:cs="Arial"/>
          <w:lang w:eastAsia="sl-SI"/>
        </w:rPr>
        <w:t>e</w:t>
      </w:r>
      <w:r w:rsidRPr="00C16A9C">
        <w:rPr>
          <w:rFonts w:eastAsia="Times New Roman" w:cs="Arial"/>
          <w:lang w:eastAsia="sl-SI"/>
        </w:rPr>
        <w:t>r</w:t>
      </w:r>
      <w:r w:rsidR="0072709B">
        <w:rPr>
          <w:rFonts w:eastAsia="Times New Roman" w:cs="Arial"/>
          <w:lang w:eastAsia="sl-SI"/>
        </w:rPr>
        <w:t>s</w:t>
      </w:r>
      <w:r w:rsidRPr="00C16A9C">
        <w:rPr>
          <w:rFonts w:eastAsia="Times New Roman" w:cs="Arial"/>
          <w:lang w:eastAsia="sl-SI"/>
        </w:rPr>
        <w:t>: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655154">
        <w:rPr>
          <w:rFonts w:eastAsia="Times New Roman" w:cs="Arial"/>
          <w:lang w:eastAsia="sl-SI"/>
        </w:rPr>
        <w:t>addLink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</w:t>
      </w:r>
      <w:r w:rsidR="00234F23">
        <w:rPr>
          <w:rFonts w:eastAsia="Times New Roman" w:cs="Arial"/>
          <w:lang w:eastAsia="sl-SI"/>
        </w:rPr>
        <w:t xml:space="preserve">survey </w:t>
      </w:r>
      <w:r>
        <w:rPr>
          <w:rFonts w:eastAsia="Times New Roman" w:cs="Arial"/>
          <w:lang w:eastAsia="sl-SI"/>
        </w:rPr>
        <w:t>id</w:t>
      </w:r>
    </w:p>
    <w:p w:rsidR="00655154" w:rsidRDefault="00655154" w:rsidP="00655154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</w:t>
      </w:r>
      <w:r w:rsidR="008F039C">
        <w:rPr>
          <w:rFonts w:eastAsia="Times New Roman" w:cs="Arial"/>
          <w:lang w:eastAsia="sl-SI"/>
        </w:rPr>
        <w:t>e</w:t>
      </w:r>
      <w:r>
        <w:rPr>
          <w:rFonts w:eastAsia="Times New Roman" w:cs="Arial"/>
          <w:lang w:eastAsia="sl-SI"/>
        </w:rPr>
        <w:t>r</w:t>
      </w:r>
      <w:r w:rsidR="008F039C">
        <w:rPr>
          <w:rFonts w:eastAsia="Times New Roman" w:cs="Arial"/>
          <w:lang w:eastAsia="sl-SI"/>
        </w:rPr>
        <w:t>s</w:t>
      </w:r>
      <w:r>
        <w:rPr>
          <w:rFonts w:eastAsia="Times New Roman" w:cs="Arial"/>
          <w:lang w:eastAsia="sl-SI"/>
        </w:rPr>
        <w:t xml:space="preserve"> </w:t>
      </w:r>
      <w:r w:rsidR="008F039C">
        <w:rPr>
          <w:rFonts w:eastAsia="Times New Roman" w:cs="Arial"/>
          <w:lang w:eastAsia="sl-SI"/>
        </w:rPr>
        <w:t>in POST</w:t>
      </w:r>
      <w:r>
        <w:rPr>
          <w:rFonts w:eastAsia="Times New Roman" w:cs="Arial"/>
          <w:lang w:eastAsia="sl-SI"/>
        </w:rPr>
        <w:t>: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{</w:t>
      </w:r>
      <w:r w:rsidRPr="00655154">
        <w:rPr>
          <w:rFonts w:eastAsia="Times New Roman" w:cs="Arial"/>
          <w:lang w:eastAsia="sl-SI"/>
        </w:rPr>
        <w:t>"a":"analysis",</w:t>
      </w:r>
      <w:r>
        <w:rPr>
          <w:rFonts w:eastAsia="Times New Roman" w:cs="Arial"/>
          <w:lang w:eastAsia="sl-SI"/>
        </w:rPr>
        <w:t xml:space="preserve"> //data</w:t>
      </w:r>
      <w:r w:rsidR="003F2C2B">
        <w:rPr>
          <w:rFonts w:eastAsia="Times New Roman" w:cs="Arial"/>
          <w:lang w:eastAsia="sl-SI"/>
        </w:rPr>
        <w:t xml:space="preserve"> or</w:t>
      </w:r>
      <w:r>
        <w:rPr>
          <w:rFonts w:eastAsia="Times New Roman" w:cs="Arial"/>
          <w:lang w:eastAsia="sl-SI"/>
        </w:rPr>
        <w:t xml:space="preserve"> </w:t>
      </w:r>
      <w:r w:rsidRPr="00655154">
        <w:rPr>
          <w:rFonts w:eastAsia="Times New Roman" w:cs="Arial"/>
          <w:lang w:eastAsia="sl-SI"/>
        </w:rPr>
        <w:t>analysis</w:t>
      </w:r>
    </w:p>
    <w:p w:rsidR="00655154" w:rsidRP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"m":"frequency"}</w:t>
      </w:r>
      <w:r>
        <w:rPr>
          <w:rFonts w:eastAsia="Times New Roman" w:cs="Arial"/>
          <w:lang w:eastAsia="sl-SI"/>
        </w:rPr>
        <w:t xml:space="preserve"> //</w:t>
      </w:r>
      <w:r w:rsidR="00912BAA">
        <w:rPr>
          <w:rFonts w:eastAsia="Times New Roman" w:cs="Arial"/>
          <w:lang w:eastAsia="sl-SI"/>
        </w:rPr>
        <w:t>analysis type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2C732A" w:rsidP="0065515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 example</w:t>
      </w:r>
      <w:r w:rsidR="00655154" w:rsidRPr="00E46AE3">
        <w:rPr>
          <w:rFonts w:eastAsia="Times New Roman" w:cs="Arial"/>
          <w:lang w:eastAsia="sl-SI"/>
        </w:rPr>
        <w:t>: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655154">
        <w:rPr>
          <w:rFonts w:eastAsia="Times New Roman" w:cs="Arial"/>
          <w:i/>
          <w:lang w:val="en-US" w:eastAsia="sl-SI"/>
        </w:rPr>
        <w:t>{"note":"Povezava dodana"}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delete</w:t>
      </w:r>
      <w:r w:rsidRPr="00655154">
        <w:rPr>
          <w:rFonts w:eastAsia="Times New Roman" w:cs="Arial"/>
          <w:b/>
          <w:sz w:val="24"/>
          <w:szCs w:val="24"/>
          <w:lang w:eastAsia="sl-SI"/>
        </w:rPr>
        <w:t>Link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 w:rsidR="00BB7DDD">
        <w:rPr>
          <w:rFonts w:eastAsia="Times New Roman" w:cs="Arial"/>
          <w:b/>
          <w:sz w:val="24"/>
          <w:szCs w:val="24"/>
          <w:lang w:eastAsia="sl-SI"/>
        </w:rPr>
        <w:t>delete public link</w:t>
      </w: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655154" w:rsidRPr="00C16A9C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r w:rsidR="00C65CE6">
        <w:rPr>
          <w:rFonts w:eastAsia="Times New Roman" w:cs="Arial"/>
          <w:lang w:eastAsia="sl-SI"/>
        </w:rPr>
        <w:t>e</w:t>
      </w:r>
      <w:r w:rsidRPr="00C16A9C">
        <w:rPr>
          <w:rFonts w:eastAsia="Times New Roman" w:cs="Arial"/>
          <w:lang w:eastAsia="sl-SI"/>
        </w:rPr>
        <w:t>r</w:t>
      </w:r>
      <w:r w:rsidR="00C65CE6">
        <w:rPr>
          <w:rFonts w:eastAsia="Times New Roman" w:cs="Arial"/>
          <w:lang w:eastAsia="sl-SI"/>
        </w:rPr>
        <w:t>s</w:t>
      </w:r>
      <w:r w:rsidRPr="00C16A9C">
        <w:rPr>
          <w:rFonts w:eastAsia="Times New Roman" w:cs="Arial"/>
          <w:lang w:eastAsia="sl-SI"/>
        </w:rPr>
        <w:t>: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>
        <w:rPr>
          <w:rFonts w:eastAsia="Times New Roman" w:cs="Arial"/>
          <w:lang w:eastAsia="sl-SI"/>
        </w:rPr>
        <w:t>delete</w:t>
      </w:r>
      <w:r w:rsidRPr="00655154">
        <w:rPr>
          <w:rFonts w:eastAsia="Times New Roman" w:cs="Arial"/>
          <w:lang w:eastAsia="sl-SI"/>
        </w:rPr>
        <w:t>Link</w:t>
      </w:r>
    </w:p>
    <w:p w:rsidR="00655154" w:rsidRDefault="00655154" w:rsidP="0065515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</w:t>
      </w:r>
      <w:r w:rsidR="009F7C30">
        <w:rPr>
          <w:rFonts w:eastAsia="Times New Roman" w:cs="Arial"/>
          <w:lang w:eastAsia="sl-SI"/>
        </w:rPr>
        <w:t>survey id</w:t>
      </w:r>
    </w:p>
    <w:p w:rsidR="00655154" w:rsidRDefault="00655154" w:rsidP="00655154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655154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</w:t>
      </w:r>
      <w:r w:rsidR="00B753A3">
        <w:rPr>
          <w:rFonts w:eastAsia="Times New Roman" w:cs="Arial"/>
          <w:lang w:eastAsia="sl-SI"/>
        </w:rPr>
        <w:t>e</w:t>
      </w:r>
      <w:r>
        <w:rPr>
          <w:rFonts w:eastAsia="Times New Roman" w:cs="Arial"/>
          <w:lang w:eastAsia="sl-SI"/>
        </w:rPr>
        <w:t>r</w:t>
      </w:r>
      <w:r w:rsidR="00B753A3">
        <w:rPr>
          <w:rFonts w:eastAsia="Times New Roman" w:cs="Arial"/>
          <w:lang w:eastAsia="sl-SI"/>
        </w:rPr>
        <w:t>s</w:t>
      </w:r>
      <w:r>
        <w:rPr>
          <w:rFonts w:eastAsia="Times New Roman" w:cs="Arial"/>
          <w:lang w:eastAsia="sl-SI"/>
        </w:rPr>
        <w:t xml:space="preserve"> </w:t>
      </w:r>
      <w:r w:rsidR="00B753A3">
        <w:rPr>
          <w:rFonts w:eastAsia="Times New Roman" w:cs="Arial"/>
          <w:lang w:eastAsia="sl-SI"/>
        </w:rPr>
        <w:t xml:space="preserve">in </w:t>
      </w:r>
      <w:r>
        <w:rPr>
          <w:rFonts w:eastAsia="Times New Roman" w:cs="Arial"/>
          <w:lang w:eastAsia="sl-SI"/>
        </w:rPr>
        <w:t>POST:</w:t>
      </w:r>
    </w:p>
    <w:p w:rsidR="00655154" w:rsidRPr="00E10200" w:rsidRDefault="00E10200" w:rsidP="00655154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  <w:r>
        <w:rPr>
          <w:rFonts w:eastAsia="Times New Roman" w:cs="Arial"/>
          <w:lang w:eastAsia="sl-SI"/>
        </w:rPr>
        <w:t>{</w:t>
      </w:r>
      <w:r w:rsidRPr="00E10200">
        <w:rPr>
          <w:rFonts w:eastAsia="Times New Roman" w:cs="Arial"/>
          <w:lang w:eastAsia="sl-SI"/>
        </w:rPr>
        <w:t>"hash":"8E623FA2"}</w:t>
      </w:r>
      <w:r>
        <w:rPr>
          <w:rFonts w:eastAsia="Times New Roman" w:cs="Arial"/>
          <w:lang w:eastAsia="sl-SI"/>
        </w:rPr>
        <w:t xml:space="preserve"> //hash=</w:t>
      </w:r>
      <w:r w:rsidR="00853F7D">
        <w:rPr>
          <w:rFonts w:eastAsia="Times New Roman" w:cs="Arial"/>
          <w:lang w:eastAsia="sl-SI"/>
        </w:rPr>
        <w:t>link name</w:t>
      </w:r>
    </w:p>
    <w:p w:rsidR="00E10200" w:rsidRDefault="00E10200" w:rsidP="0065515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655154" w:rsidRDefault="00925FB5" w:rsidP="0065515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="00655154" w:rsidRPr="00E46AE3">
        <w:rPr>
          <w:rFonts w:eastAsia="Times New Roman" w:cs="Arial"/>
          <w:lang w:eastAsia="sl-SI"/>
        </w:rPr>
        <w:t>:</w:t>
      </w:r>
    </w:p>
    <w:p w:rsidR="00655154" w:rsidRP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655154">
        <w:rPr>
          <w:rFonts w:eastAsia="Times New Roman" w:cs="Arial"/>
          <w:i/>
          <w:lang w:val="en-US" w:eastAsia="sl-SI"/>
        </w:rPr>
        <w:t xml:space="preserve">{"note":"Povezava </w:t>
      </w:r>
      <w:r w:rsidR="00E10200" w:rsidRPr="00E10200">
        <w:rPr>
          <w:rFonts w:eastAsia="Times New Roman" w:cs="Arial"/>
          <w:i/>
          <w:lang w:val="en-US" w:eastAsia="sl-SI"/>
        </w:rPr>
        <w:t>izbrisana</w:t>
      </w:r>
      <w:r w:rsidRPr="00655154">
        <w:rPr>
          <w:rFonts w:eastAsia="Times New Roman" w:cs="Arial"/>
          <w:i/>
          <w:lang w:val="en-US" w:eastAsia="sl-SI"/>
        </w:rPr>
        <w:t>"}</w:t>
      </w:r>
    </w:p>
    <w:p w:rsidR="00655154" w:rsidRDefault="00655154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BlockRepeatedIP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 w:rsidR="00B608C4">
        <w:rPr>
          <w:rFonts w:eastAsia="Times New Roman" w:cs="Arial"/>
          <w:b/>
          <w:sz w:val="24"/>
          <w:szCs w:val="24"/>
          <w:lang w:eastAsia="sl-SI"/>
        </w:rPr>
        <w:t>change survey setting for IP blocking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Paramet</w:t>
      </w:r>
      <w:r w:rsidR="005832B5">
        <w:rPr>
          <w:rFonts w:eastAsia="Times New Roman" w:cs="Arial"/>
          <w:lang w:eastAsia="sl-SI"/>
        </w:rPr>
        <w:t>ers</w:t>
      </w:r>
      <w:r w:rsidRPr="00C16A9C">
        <w:rPr>
          <w:rFonts w:eastAsia="Times New Roman" w:cs="Arial"/>
          <w:lang w:eastAsia="sl-SI"/>
        </w:rPr>
        <w:t>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BlockRepeatedIP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</w:t>
      </w:r>
      <w:r w:rsidR="000272D1">
        <w:rPr>
          <w:rFonts w:eastAsia="Times New Roman" w:cs="Arial"/>
          <w:lang w:eastAsia="sl-SI"/>
        </w:rPr>
        <w:t xml:space="preserve">survey </w:t>
      </w:r>
      <w:r>
        <w:rPr>
          <w:rFonts w:eastAsia="Times New Roman" w:cs="Arial"/>
          <w:lang w:eastAsia="sl-SI"/>
        </w:rPr>
        <w:t>id</w:t>
      </w:r>
    </w:p>
    <w:p w:rsidR="00E10200" w:rsidRDefault="00E10200" w:rsidP="00E10200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</w:t>
      </w:r>
      <w:r w:rsidR="00743A0F">
        <w:rPr>
          <w:rFonts w:eastAsia="Times New Roman" w:cs="Arial"/>
          <w:lang w:eastAsia="sl-SI"/>
        </w:rPr>
        <w:t>e</w:t>
      </w:r>
      <w:r>
        <w:rPr>
          <w:rFonts w:eastAsia="Times New Roman" w:cs="Arial"/>
          <w:lang w:eastAsia="sl-SI"/>
        </w:rPr>
        <w:t>r</w:t>
      </w:r>
      <w:r w:rsidR="00743A0F">
        <w:rPr>
          <w:rFonts w:eastAsia="Times New Roman" w:cs="Arial"/>
          <w:lang w:eastAsia="sl-SI"/>
        </w:rPr>
        <w:t>s</w:t>
      </w:r>
      <w:r>
        <w:rPr>
          <w:rFonts w:eastAsia="Times New Roman" w:cs="Arial"/>
          <w:lang w:eastAsia="sl-SI"/>
        </w:rPr>
        <w:t xml:space="preserve"> </w:t>
      </w:r>
      <w:r w:rsidR="00743A0F">
        <w:rPr>
          <w:rFonts w:eastAsia="Times New Roman" w:cs="Arial"/>
          <w:lang w:eastAsia="sl-SI"/>
        </w:rPr>
        <w:t xml:space="preserve">in </w:t>
      </w:r>
      <w:r>
        <w:rPr>
          <w:rFonts w:eastAsia="Times New Roman" w:cs="Arial"/>
          <w:lang w:eastAsia="sl-SI"/>
        </w:rPr>
        <w:t>POST: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lastRenderedPageBreak/>
        <w:t>{"blockIP":1440} //</w:t>
      </w:r>
      <w:r w:rsidRPr="00E10200">
        <w:rPr>
          <w:rFonts w:eastAsia="Times New Roman" w:cs="Arial"/>
          <w:lang w:eastAsia="sl-SI"/>
        </w:rPr>
        <w:t xml:space="preserve"> </w:t>
      </w:r>
      <w:r>
        <w:rPr>
          <w:rFonts w:eastAsia="Times New Roman" w:cs="Arial"/>
          <w:lang w:eastAsia="sl-SI"/>
        </w:rPr>
        <w:t xml:space="preserve">blockIP – </w:t>
      </w:r>
      <w:r w:rsidR="00DE7200">
        <w:rPr>
          <w:rFonts w:eastAsia="Times New Roman" w:cs="Arial"/>
          <w:lang w:eastAsia="sl-SI"/>
        </w:rPr>
        <w:t>setting in minutes</w:t>
      </w:r>
      <w:r>
        <w:rPr>
          <w:rFonts w:eastAsia="Times New Roman" w:cs="Arial"/>
          <w:lang w:eastAsia="sl-SI"/>
        </w:rPr>
        <w:t xml:space="preserve">. </w:t>
      </w:r>
      <w:r w:rsidR="00DE7200">
        <w:rPr>
          <w:rFonts w:eastAsia="Times New Roman" w:cs="Arial"/>
          <w:lang w:eastAsia="sl-SI"/>
        </w:rPr>
        <w:t>Possible options are</w:t>
      </w:r>
      <w:r>
        <w:rPr>
          <w:rFonts w:eastAsia="Times New Roman" w:cs="Arial"/>
          <w:lang w:eastAsia="sl-SI"/>
        </w:rPr>
        <w:t xml:space="preserve"> 10, 20, 30, 60, 720, 1440, 0=</w:t>
      </w:r>
      <w:r w:rsidR="00DE7200">
        <w:rPr>
          <w:rFonts w:eastAsia="Times New Roman" w:cs="Arial"/>
          <w:lang w:eastAsia="sl-SI"/>
        </w:rPr>
        <w:t>ip blockig off</w:t>
      </w: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</w:p>
    <w:p w:rsidR="00E10200" w:rsidRDefault="00A75162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="00E10200" w:rsidRPr="00E46AE3">
        <w:rPr>
          <w:rFonts w:eastAsia="Times New Roman" w:cs="Arial"/>
          <w:lang w:eastAsia="sl-SI"/>
        </w:rPr>
        <w:t>:</w:t>
      </w: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{"note":"Blokiranje ponovnega IP uspe\u0161no spremenjeno"}</w:t>
      </w: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E10200">
        <w:rPr>
          <w:rFonts w:eastAsia="Times New Roman" w:cs="Arial"/>
          <w:b/>
          <w:sz w:val="24"/>
          <w:szCs w:val="24"/>
          <w:lang w:eastAsia="sl-SI"/>
        </w:rPr>
        <w:t>SurveyActivation</w:t>
      </w:r>
      <w:r w:rsidR="00B142DE"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>
        <w:rPr>
          <w:rFonts w:eastAsia="Times New Roman" w:cs="Arial"/>
          <w:b/>
          <w:sz w:val="24"/>
          <w:szCs w:val="24"/>
          <w:lang w:eastAsia="sl-SI"/>
        </w:rPr>
        <w:t xml:space="preserve">– </w:t>
      </w:r>
      <w:r w:rsidR="00B142DE">
        <w:rPr>
          <w:rFonts w:eastAsia="Times New Roman" w:cs="Arial"/>
          <w:b/>
          <w:sz w:val="24"/>
          <w:szCs w:val="24"/>
          <w:lang w:eastAsia="sl-SI"/>
        </w:rPr>
        <w:t>activate or deactivate survey</w:t>
      </w: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E10200" w:rsidRPr="00C16A9C" w:rsidRDefault="00E10200" w:rsidP="00E10200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E10200" w:rsidRPr="00C16A9C" w:rsidRDefault="00C6009A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="00E10200" w:rsidRPr="00C16A9C">
        <w:rPr>
          <w:rFonts w:eastAsia="Times New Roman" w:cs="Arial"/>
          <w:lang w:eastAsia="sl-SI"/>
        </w:rPr>
        <w:t>: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E10200">
        <w:rPr>
          <w:rFonts w:eastAsia="Times New Roman" w:cs="Arial"/>
          <w:sz w:val="24"/>
          <w:szCs w:val="24"/>
          <w:lang w:eastAsia="sl-SI"/>
        </w:rPr>
        <w:t>SurveyActivation</w:t>
      </w:r>
    </w:p>
    <w:p w:rsidR="00E10200" w:rsidRDefault="00E10200" w:rsidP="00E10200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</w:t>
      </w:r>
      <w:r w:rsidR="004E204A">
        <w:rPr>
          <w:rFonts w:eastAsia="Times New Roman" w:cs="Arial"/>
          <w:lang w:eastAsia="sl-SI"/>
        </w:rPr>
        <w:t xml:space="preserve">survey </w:t>
      </w:r>
      <w:r>
        <w:rPr>
          <w:rFonts w:eastAsia="Times New Roman" w:cs="Arial"/>
          <w:lang w:eastAsia="sl-SI"/>
        </w:rPr>
        <w:t>id</w:t>
      </w:r>
    </w:p>
    <w:p w:rsidR="00E10200" w:rsidRDefault="00E10200" w:rsidP="00E10200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</w:t>
      </w:r>
      <w:r w:rsidR="00BC6675">
        <w:rPr>
          <w:rFonts w:eastAsia="Times New Roman" w:cs="Arial"/>
          <w:lang w:eastAsia="sl-SI"/>
        </w:rPr>
        <w:t>e</w:t>
      </w:r>
      <w:r>
        <w:rPr>
          <w:rFonts w:eastAsia="Times New Roman" w:cs="Arial"/>
          <w:lang w:eastAsia="sl-SI"/>
        </w:rPr>
        <w:t>r</w:t>
      </w:r>
      <w:r w:rsidR="00BC6675">
        <w:rPr>
          <w:rFonts w:eastAsia="Times New Roman" w:cs="Arial"/>
          <w:lang w:eastAsia="sl-SI"/>
        </w:rPr>
        <w:t>s</w:t>
      </w:r>
      <w:r>
        <w:rPr>
          <w:rFonts w:eastAsia="Times New Roman" w:cs="Arial"/>
          <w:lang w:eastAsia="sl-SI"/>
        </w:rPr>
        <w:t xml:space="preserve"> </w:t>
      </w:r>
      <w:r w:rsidR="00BC6675">
        <w:rPr>
          <w:rFonts w:eastAsia="Times New Roman" w:cs="Arial"/>
          <w:lang w:eastAsia="sl-SI"/>
        </w:rPr>
        <w:t>in POST:</w:t>
      </w:r>
    </w:p>
    <w:p w:rsidR="00E10200" w:rsidRPr="00E10200" w:rsidRDefault="00E10200" w:rsidP="00E10200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  <w:r>
        <w:rPr>
          <w:rFonts w:eastAsia="Times New Roman" w:cs="Arial"/>
          <w:lang w:eastAsia="sl-SI"/>
        </w:rPr>
        <w:t>{"active":0} – 0=</w:t>
      </w:r>
      <w:r w:rsidR="00682D41">
        <w:rPr>
          <w:rFonts w:eastAsia="Times New Roman" w:cs="Arial"/>
          <w:lang w:eastAsia="sl-SI"/>
        </w:rPr>
        <w:t>deactivate</w:t>
      </w:r>
      <w:r>
        <w:rPr>
          <w:rFonts w:eastAsia="Times New Roman" w:cs="Arial"/>
          <w:lang w:eastAsia="sl-SI"/>
        </w:rPr>
        <w:t>, 1=a</w:t>
      </w:r>
      <w:r w:rsidR="00682D41">
        <w:rPr>
          <w:rFonts w:eastAsia="Times New Roman" w:cs="Arial"/>
          <w:lang w:eastAsia="sl-SI"/>
        </w:rPr>
        <w:t>ctivate</w:t>
      </w:r>
    </w:p>
    <w:p w:rsidR="00E10200" w:rsidRDefault="00682D41" w:rsidP="00E10200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="00E10200" w:rsidRPr="00E46AE3">
        <w:rPr>
          <w:rFonts w:eastAsia="Times New Roman" w:cs="Arial"/>
          <w:lang w:eastAsia="sl-SI"/>
        </w:rPr>
        <w:t>: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{"note":"Aktivnost uspe\u0161no spremenjena"}</w:t>
      </w: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Default="00E10200" w:rsidP="00E10200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E10200" w:rsidRPr="00655154" w:rsidRDefault="00595CCB" w:rsidP="00655154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>
        <w:rPr>
          <w:rFonts w:eastAsia="Times New Roman" w:cs="Arial"/>
          <w:b/>
          <w:sz w:val="24"/>
          <w:szCs w:val="24"/>
          <w:u w:val="single"/>
          <w:lang w:eastAsia="sl-SI"/>
        </w:rPr>
        <w:t xml:space="preserve">NEW 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>WRITING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 xml:space="preserve"> FUNCTIONS 15.12.2016__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>___________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>_________________</w:t>
      </w:r>
      <w:r w:rsidR="00FB630C">
        <w:rPr>
          <w:rFonts w:eastAsia="Times New Roman" w:cs="Arial"/>
          <w:b/>
          <w:sz w:val="24"/>
          <w:szCs w:val="24"/>
          <w:u w:val="single"/>
          <w:lang w:eastAsia="sl-SI"/>
        </w:rPr>
        <w:t>_</w:t>
      </w:r>
      <w:r>
        <w:rPr>
          <w:rFonts w:eastAsia="Times New Roman" w:cs="Arial"/>
          <w:b/>
          <w:sz w:val="24"/>
          <w:szCs w:val="24"/>
          <w:u w:val="single"/>
          <w:lang w:eastAsia="sl-SI"/>
        </w:rPr>
        <w:t>____________</w:t>
      </w:r>
    </w:p>
    <w:p w:rsidR="002567CB" w:rsidRDefault="002567CB" w:rsidP="002567C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2567CB">
        <w:rPr>
          <w:rFonts w:eastAsia="Times New Roman" w:cs="Arial"/>
          <w:b/>
          <w:sz w:val="24"/>
          <w:szCs w:val="24"/>
          <w:lang w:eastAsia="sl-SI"/>
        </w:rPr>
        <w:t>deleteSurvey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>
        <w:rPr>
          <w:rFonts w:eastAsia="Times New Roman" w:cs="Arial"/>
          <w:b/>
          <w:sz w:val="24"/>
          <w:szCs w:val="24"/>
          <w:lang w:eastAsia="sl-SI"/>
        </w:rPr>
        <w:t xml:space="preserve">– </w:t>
      </w:r>
      <w:r>
        <w:rPr>
          <w:rFonts w:eastAsia="Times New Roman" w:cs="Arial"/>
          <w:b/>
          <w:sz w:val="24"/>
          <w:szCs w:val="24"/>
          <w:lang w:eastAsia="sl-SI"/>
        </w:rPr>
        <w:t>delete survey</w:t>
      </w:r>
    </w:p>
    <w:p w:rsidR="002567CB" w:rsidRDefault="002567CB" w:rsidP="002567C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2567CB" w:rsidRPr="00C16A9C" w:rsidRDefault="002567CB" w:rsidP="002567C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2567CB" w:rsidRPr="00C16A9C" w:rsidRDefault="002567CB" w:rsidP="002567C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2567CB" w:rsidRDefault="002567CB" w:rsidP="002567C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="00301E7A" w:rsidRPr="00301E7A">
        <w:rPr>
          <w:rFonts w:eastAsia="Times New Roman" w:cs="Arial"/>
          <w:sz w:val="24"/>
          <w:szCs w:val="24"/>
          <w:lang w:eastAsia="sl-SI"/>
        </w:rPr>
        <w:t>deleteSurvey</w:t>
      </w:r>
    </w:p>
    <w:p w:rsidR="002567CB" w:rsidRDefault="002567CB" w:rsidP="002567C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2567CB" w:rsidRDefault="002567CB" w:rsidP="002567CB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2567CB" w:rsidRDefault="002567CB" w:rsidP="002567CB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2567CB" w:rsidRDefault="002567CB" w:rsidP="002567CB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</w:t>
      </w:r>
      <w:r w:rsidRPr="002567CB">
        <w:t xml:space="preserve"> </w:t>
      </w:r>
      <w:r w:rsidRPr="002567CB">
        <w:rPr>
          <w:rFonts w:eastAsia="Times New Roman" w:cs="Arial"/>
          <w:i/>
          <w:lang w:val="en-US" w:eastAsia="sl-SI"/>
        </w:rPr>
        <w:t>Survey deleted</w:t>
      </w:r>
      <w:r w:rsidRPr="00E10200">
        <w:rPr>
          <w:rFonts w:eastAsia="Times New Roman" w:cs="Arial"/>
          <w:i/>
          <w:lang w:val="en-US" w:eastAsia="sl-SI"/>
        </w:rPr>
        <w:t>"}</w:t>
      </w:r>
    </w:p>
    <w:p w:rsidR="00655154" w:rsidRDefault="00655154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2567CB" w:rsidRDefault="002567CB" w:rsidP="002567C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2567CB">
        <w:rPr>
          <w:rFonts w:eastAsia="Times New Roman" w:cs="Arial"/>
          <w:b/>
          <w:sz w:val="24"/>
          <w:szCs w:val="24"/>
          <w:lang w:eastAsia="sl-SI"/>
        </w:rPr>
        <w:t>deleteQuestion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>
        <w:rPr>
          <w:rFonts w:eastAsia="Times New Roman" w:cs="Arial"/>
          <w:b/>
          <w:sz w:val="24"/>
          <w:szCs w:val="24"/>
          <w:lang w:eastAsia="sl-SI"/>
        </w:rPr>
        <w:t xml:space="preserve">– delete </w:t>
      </w:r>
      <w:r>
        <w:rPr>
          <w:rFonts w:eastAsia="Times New Roman" w:cs="Arial"/>
          <w:b/>
          <w:sz w:val="24"/>
          <w:szCs w:val="24"/>
          <w:lang w:eastAsia="sl-SI"/>
        </w:rPr>
        <w:t>question</w:t>
      </w:r>
    </w:p>
    <w:p w:rsidR="002567CB" w:rsidRDefault="002567CB" w:rsidP="002567C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2567CB" w:rsidRPr="00C16A9C" w:rsidRDefault="002567CB" w:rsidP="002567C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2567CB" w:rsidRPr="00C16A9C" w:rsidRDefault="002567CB" w:rsidP="002567C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2567CB" w:rsidRDefault="002567CB" w:rsidP="002567C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="00301E7A" w:rsidRPr="00301E7A">
        <w:rPr>
          <w:rFonts w:eastAsia="Times New Roman" w:cs="Arial"/>
          <w:sz w:val="24"/>
          <w:szCs w:val="24"/>
          <w:lang w:eastAsia="sl-SI"/>
        </w:rPr>
        <w:t>deleteQuestion</w:t>
      </w:r>
    </w:p>
    <w:p w:rsidR="002567CB" w:rsidRDefault="002567CB" w:rsidP="002567C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2567CB" w:rsidRDefault="002567CB" w:rsidP="002567CB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301E7A" w:rsidRDefault="00301E7A" w:rsidP="00301E7A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301E7A" w:rsidRPr="00E10200" w:rsidRDefault="00301E7A" w:rsidP="00301E7A">
      <w:pPr>
        <w:tabs>
          <w:tab w:val="left" w:pos="5407"/>
        </w:tabs>
        <w:spacing w:after="0"/>
        <w:jc w:val="both"/>
        <w:rPr>
          <w:rFonts w:eastAsia="Times New Roman" w:cs="Arial"/>
          <w:lang w:val="en-US" w:eastAsia="sl-SI"/>
        </w:rPr>
      </w:pPr>
      <w:r>
        <w:rPr>
          <w:rFonts w:eastAsia="Times New Roman" w:cs="Arial"/>
          <w:lang w:eastAsia="sl-SI"/>
        </w:rPr>
        <w:t>{"</w:t>
      </w:r>
      <w:r w:rsidRPr="00301E7A">
        <w:rPr>
          <w:rFonts w:eastAsia="Times New Roman" w:cs="Arial"/>
          <w:lang w:eastAsia="sl-SI"/>
        </w:rPr>
        <w:t>que_id</w:t>
      </w:r>
      <w:r>
        <w:rPr>
          <w:rFonts w:eastAsia="Times New Roman" w:cs="Arial"/>
          <w:lang w:eastAsia="sl-SI"/>
        </w:rPr>
        <w:t>":</w:t>
      </w:r>
      <w:r>
        <w:rPr>
          <w:rFonts w:eastAsia="Times New Roman" w:cs="Arial"/>
          <w:lang w:eastAsia="sl-SI"/>
        </w:rPr>
        <w:t>1234} //id of question</w:t>
      </w:r>
      <w:bookmarkStart w:id="296" w:name="_GoBack"/>
      <w:bookmarkEnd w:id="296"/>
    </w:p>
    <w:p w:rsidR="00301E7A" w:rsidRDefault="00301E7A" w:rsidP="002567CB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2567CB" w:rsidRDefault="002567CB" w:rsidP="002567CB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2567CB" w:rsidRDefault="002567CB" w:rsidP="002567CB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  <w:r w:rsidRPr="00E10200">
        <w:rPr>
          <w:rFonts w:eastAsia="Times New Roman" w:cs="Arial"/>
          <w:i/>
          <w:lang w:val="en-US" w:eastAsia="sl-SI"/>
        </w:rPr>
        <w:t>{"note":"</w:t>
      </w:r>
      <w:r w:rsidR="00301E7A" w:rsidRPr="00301E7A">
        <w:rPr>
          <w:rFonts w:eastAsia="Times New Roman" w:cs="Arial"/>
          <w:i/>
          <w:lang w:val="en-US" w:eastAsia="sl-SI"/>
        </w:rPr>
        <w:t>Question</w:t>
      </w:r>
      <w:r w:rsidR="00301E7A">
        <w:rPr>
          <w:rFonts w:eastAsia="Times New Roman" w:cs="Arial"/>
          <w:i/>
          <w:lang w:val="en-US" w:eastAsia="sl-SI"/>
        </w:rPr>
        <w:t xml:space="preserve"> </w:t>
      </w:r>
      <w:r w:rsidRPr="002567CB">
        <w:rPr>
          <w:rFonts w:eastAsia="Times New Roman" w:cs="Arial"/>
          <w:i/>
          <w:lang w:val="en-US" w:eastAsia="sl-SI"/>
        </w:rPr>
        <w:t>deleted</w:t>
      </w:r>
      <w:r w:rsidRPr="00E10200">
        <w:rPr>
          <w:rFonts w:eastAsia="Times New Roman" w:cs="Arial"/>
          <w:i/>
          <w:lang w:val="en-US" w:eastAsia="sl-SI"/>
        </w:rPr>
        <w:t>"}</w:t>
      </w:r>
    </w:p>
    <w:p w:rsidR="002567CB" w:rsidRDefault="002567CB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3349AB" w:rsidRDefault="003349AB" w:rsidP="003349AB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create</w:t>
      </w:r>
      <w:r w:rsidRPr="002567CB">
        <w:rPr>
          <w:rFonts w:eastAsia="Times New Roman" w:cs="Arial"/>
          <w:b/>
          <w:sz w:val="24"/>
          <w:szCs w:val="24"/>
          <w:lang w:eastAsia="sl-SI"/>
        </w:rPr>
        <w:t>Question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>
        <w:rPr>
          <w:rFonts w:eastAsia="Times New Roman" w:cs="Arial"/>
          <w:b/>
          <w:sz w:val="24"/>
          <w:szCs w:val="24"/>
          <w:lang w:eastAsia="sl-SI"/>
        </w:rPr>
        <w:t>create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question</w:t>
      </w:r>
    </w:p>
    <w:p w:rsidR="003349AB" w:rsidRDefault="003349AB" w:rsidP="003349A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3349AB" w:rsidRPr="00C16A9C" w:rsidRDefault="003349AB" w:rsidP="003349AB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3349AB" w:rsidRPr="00C16A9C" w:rsidRDefault="003349AB" w:rsidP="003349A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lastRenderedPageBreak/>
        <w:t>Parameters</w:t>
      </w:r>
      <w:r w:rsidRPr="00C16A9C">
        <w:rPr>
          <w:rFonts w:eastAsia="Times New Roman" w:cs="Arial"/>
          <w:lang w:eastAsia="sl-SI"/>
        </w:rPr>
        <w:t>:</w:t>
      </w:r>
    </w:p>
    <w:p w:rsidR="003349AB" w:rsidRDefault="003349AB" w:rsidP="003349A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>
        <w:rPr>
          <w:rFonts w:eastAsia="Times New Roman" w:cs="Arial"/>
          <w:sz w:val="24"/>
          <w:szCs w:val="24"/>
          <w:lang w:eastAsia="sl-SI"/>
        </w:rPr>
        <w:t>create</w:t>
      </w:r>
      <w:r w:rsidRPr="00301E7A">
        <w:rPr>
          <w:rFonts w:eastAsia="Times New Roman" w:cs="Arial"/>
          <w:sz w:val="24"/>
          <w:szCs w:val="24"/>
          <w:lang w:eastAsia="sl-SI"/>
        </w:rPr>
        <w:t>Question</w:t>
      </w:r>
    </w:p>
    <w:p w:rsidR="003349AB" w:rsidRDefault="003349AB" w:rsidP="003349AB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3349AB" w:rsidRDefault="003349AB" w:rsidP="003349AB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3349AB" w:rsidRDefault="003349AB" w:rsidP="003349AB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CC098D" w:rsidRDefault="003A5ABE" w:rsidP="00CC098D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>
        <w:rPr>
          <w:rFonts w:eastAsia="Times New Roman" w:cs="Arial"/>
          <w:i/>
          <w:sz w:val="20"/>
          <w:szCs w:val="20"/>
          <w:lang w:eastAsia="sl-SI"/>
        </w:rPr>
        <w:t>{"question":</w:t>
      </w:r>
      <w:r w:rsidR="00CC098D" w:rsidRPr="00002E0B">
        <w:rPr>
          <w:i/>
          <w:sz w:val="20"/>
          <w:szCs w:val="20"/>
        </w:rPr>
        <w:t>{</w:t>
      </w:r>
    </w:p>
    <w:p w:rsidR="00CC098D" w:rsidRPr="00002E0B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97270">
        <w:rPr>
          <w:i/>
          <w:sz w:val="20"/>
          <w:szCs w:val="20"/>
        </w:rPr>
        <w:t>title</w:t>
      </w:r>
      <w:r w:rsidRPr="00002E0B">
        <w:rPr>
          <w:i/>
          <w:sz w:val="20"/>
          <w:szCs w:val="20"/>
        </w:rPr>
        <w:t>":"</w:t>
      </w:r>
      <w:r w:rsidRPr="00B80C3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Question 1 text</w:t>
      </w:r>
      <w:r w:rsidRPr="00002E0B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//title of question</w:t>
      </w:r>
    </w:p>
    <w:p w:rsidR="00CC098D" w:rsidRPr="00002E0B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97270">
        <w:rPr>
          <w:i/>
          <w:sz w:val="20"/>
          <w:szCs w:val="20"/>
        </w:rPr>
        <w:t>order</w:t>
      </w:r>
      <w:r w:rsidRPr="00002E0B">
        <w:rPr>
          <w:i/>
          <w:sz w:val="20"/>
          <w:szCs w:val="20"/>
        </w:rPr>
        <w:t>":"</w:t>
      </w:r>
      <w:r>
        <w:rPr>
          <w:i/>
          <w:sz w:val="20"/>
          <w:szCs w:val="20"/>
        </w:rPr>
        <w:t>1</w:t>
      </w:r>
      <w:r w:rsidRPr="00002E0B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//order of question</w:t>
      </w:r>
    </w:p>
    <w:p w:rsidR="00CC098D" w:rsidRPr="00002E0B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97270">
        <w:rPr>
          <w:i/>
          <w:sz w:val="20"/>
          <w:szCs w:val="20"/>
        </w:rPr>
        <w:t>type_code</w:t>
      </w:r>
      <w:r w:rsidRPr="00002E0B">
        <w:rPr>
          <w:i/>
          <w:sz w:val="20"/>
          <w:szCs w:val="20"/>
        </w:rPr>
        <w:t>":"</w:t>
      </w:r>
      <w:r>
        <w:rPr>
          <w:i/>
          <w:sz w:val="20"/>
          <w:szCs w:val="20"/>
        </w:rPr>
        <w:t>2</w:t>
      </w:r>
      <w:r w:rsidRPr="00002E0B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// 0=radio, 1=checkbox, 2=text</w:t>
      </w:r>
    </w:p>
    <w:p w:rsidR="00CC098D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97270">
        <w:rPr>
          <w:i/>
          <w:sz w:val="20"/>
          <w:szCs w:val="20"/>
        </w:rPr>
        <w:t>taSize</w:t>
      </w:r>
      <w:r w:rsidRPr="00002E0B">
        <w:rPr>
          <w:i/>
          <w:sz w:val="20"/>
          <w:szCs w:val="20"/>
        </w:rPr>
        <w:t>":"1</w:t>
      </w:r>
      <w:r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// Optional for text questions</w:t>
      </w:r>
      <w:r>
        <w:rPr>
          <w:i/>
          <w:sz w:val="20"/>
          <w:szCs w:val="20"/>
        </w:rPr>
        <w:t xml:space="preserve"> – size of textbox in lines</w:t>
      </w:r>
    </w:p>
    <w:p w:rsidR="00CC098D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"reminder":0,</w:t>
      </w:r>
      <w:r>
        <w:rPr>
          <w:i/>
          <w:sz w:val="20"/>
          <w:szCs w:val="20"/>
        </w:rPr>
        <w:t xml:space="preserve"> //reminder 0=off, 1=only warning, 2=mandatory question</w:t>
      </w:r>
    </w:p>
    <w:p w:rsidR="00CC098D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"other":</w:t>
      </w:r>
      <w:r w:rsidRPr="008142E4">
        <w:rPr>
          <w:i/>
          <w:sz w:val="20"/>
          <w:szCs w:val="20"/>
        </w:rPr>
        <w:t xml:space="preserve"> </w:t>
      </w:r>
      <w:r w:rsidRPr="00BF492E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Other</w:t>
      </w:r>
      <w:r>
        <w:rPr>
          <w:i/>
          <w:sz w:val="20"/>
          <w:szCs w:val="20"/>
          <w:lang w:val="en-US"/>
        </w:rPr>
        <w:t>:</w:t>
      </w:r>
      <w:r w:rsidRPr="00BF492E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//optional for categories – 0=«other« off</w:t>
      </w:r>
    </w:p>
    <w:p w:rsidR="00CC098D" w:rsidRDefault="00CC098D" w:rsidP="003A5ABE">
      <w:pPr>
        <w:tabs>
          <w:tab w:val="left" w:pos="709"/>
          <w:tab w:val="left" w:pos="5407"/>
        </w:tabs>
        <w:spacing w:after="0"/>
        <w:ind w:left="709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 w:rsidR="00597270">
        <w:rPr>
          <w:i/>
          <w:sz w:val="20"/>
          <w:szCs w:val="20"/>
        </w:rPr>
        <w:t>options</w:t>
      </w:r>
      <w:r w:rsidRPr="00002E0B">
        <w:rPr>
          <w:i/>
          <w:sz w:val="20"/>
          <w:szCs w:val="20"/>
        </w:rPr>
        <w:t>":</w:t>
      </w:r>
      <w:r>
        <w:rPr>
          <w:i/>
          <w:sz w:val="20"/>
          <w:szCs w:val="20"/>
        </w:rPr>
        <w:t>{</w:t>
      </w:r>
      <w:r w:rsidRPr="00B80C32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option 1</w:t>
      </w:r>
      <w:r w:rsidRPr="00B80C32">
        <w:rPr>
          <w:i/>
          <w:sz w:val="20"/>
          <w:szCs w:val="20"/>
        </w:rPr>
        <w:t>"},{"</w:t>
      </w:r>
      <w:r>
        <w:rPr>
          <w:i/>
          <w:sz w:val="20"/>
          <w:szCs w:val="20"/>
        </w:rPr>
        <w:t>option 2</w:t>
      </w:r>
      <w:r w:rsidRPr="00B80C32">
        <w:rPr>
          <w:i/>
          <w:sz w:val="20"/>
          <w:szCs w:val="20"/>
        </w:rPr>
        <w:t>"},...</w:t>
      </w:r>
      <w:r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options - </w:t>
      </w:r>
      <w:r>
        <w:rPr>
          <w:i/>
          <w:sz w:val="20"/>
          <w:szCs w:val="20"/>
        </w:rPr>
        <w:t>optional for categories</w:t>
      </w:r>
    </w:p>
    <w:p w:rsidR="003349AB" w:rsidRPr="00CC098D" w:rsidRDefault="00CC098D" w:rsidP="00CC098D">
      <w:pPr>
        <w:tabs>
          <w:tab w:val="left" w:pos="5407"/>
        </w:tabs>
        <w:spacing w:after="0"/>
        <w:jc w:val="both"/>
        <w:rPr>
          <w:i/>
          <w:sz w:val="20"/>
          <w:szCs w:val="20"/>
        </w:rPr>
      </w:pPr>
      <w:r w:rsidRPr="00CC098D">
        <w:rPr>
          <w:i/>
          <w:sz w:val="20"/>
          <w:szCs w:val="20"/>
        </w:rPr>
        <w:t>}</w:t>
      </w:r>
      <w:r w:rsidR="003A5ABE">
        <w:rPr>
          <w:i/>
          <w:sz w:val="20"/>
          <w:szCs w:val="20"/>
        </w:rPr>
        <w:t>}</w:t>
      </w:r>
    </w:p>
    <w:p w:rsidR="00CC098D" w:rsidRDefault="00CC098D" w:rsidP="00CC098D">
      <w:pPr>
        <w:pStyle w:val="ListParagraph"/>
        <w:tabs>
          <w:tab w:val="left" w:pos="5407"/>
        </w:tabs>
        <w:spacing w:after="0"/>
        <w:ind w:left="153"/>
        <w:jc w:val="both"/>
        <w:rPr>
          <w:rFonts w:eastAsia="Times New Roman" w:cs="Arial"/>
          <w:lang w:eastAsia="sl-SI"/>
        </w:rPr>
      </w:pPr>
    </w:p>
    <w:p w:rsidR="003349AB" w:rsidRDefault="003349AB" w:rsidP="003349AB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3349AB" w:rsidRPr="004D7C1D" w:rsidRDefault="003349AB" w:rsidP="003349AB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{"note":"Question 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created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,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"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que_id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":"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>1234”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}</w:t>
      </w:r>
      <w:r w:rsidR="00597270"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 //id of new question</w:t>
      </w:r>
    </w:p>
    <w:p w:rsidR="00D82F93" w:rsidRDefault="00D82F93" w:rsidP="003349AB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D82F93" w:rsidRDefault="00D82F93" w:rsidP="00D82F93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update</w:t>
      </w:r>
      <w:r w:rsidRPr="002567CB">
        <w:rPr>
          <w:rFonts w:eastAsia="Times New Roman" w:cs="Arial"/>
          <w:b/>
          <w:sz w:val="24"/>
          <w:szCs w:val="24"/>
          <w:lang w:eastAsia="sl-SI"/>
        </w:rPr>
        <w:t>Question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>
        <w:rPr>
          <w:rFonts w:eastAsia="Times New Roman" w:cs="Arial"/>
          <w:b/>
          <w:sz w:val="24"/>
          <w:szCs w:val="24"/>
          <w:lang w:eastAsia="sl-SI"/>
        </w:rPr>
        <w:t>update basic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question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data</w:t>
      </w:r>
    </w:p>
    <w:p w:rsidR="00D82F93" w:rsidRDefault="00D82F93" w:rsidP="00D82F93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D82F93" w:rsidRPr="00C16A9C" w:rsidRDefault="00D82F93" w:rsidP="00D82F93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D82F93" w:rsidRPr="00C16A9C" w:rsidRDefault="00D82F93" w:rsidP="00D82F93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D82F93" w:rsidRDefault="00D82F93" w:rsidP="00D82F93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="003A5ABE">
        <w:rPr>
          <w:rFonts w:eastAsia="Times New Roman" w:cs="Arial"/>
          <w:sz w:val="24"/>
          <w:szCs w:val="24"/>
          <w:lang w:eastAsia="sl-SI"/>
        </w:rPr>
        <w:t>update</w:t>
      </w:r>
      <w:r w:rsidRPr="00301E7A">
        <w:rPr>
          <w:rFonts w:eastAsia="Times New Roman" w:cs="Arial"/>
          <w:sz w:val="24"/>
          <w:szCs w:val="24"/>
          <w:lang w:eastAsia="sl-SI"/>
        </w:rPr>
        <w:t>Question</w:t>
      </w:r>
    </w:p>
    <w:p w:rsidR="00D82F93" w:rsidRDefault="00D82F93" w:rsidP="00D82F93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D82F93" w:rsidRDefault="00D82F93" w:rsidP="00D82F93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D82F93" w:rsidRDefault="00D82F93" w:rsidP="00D82F93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3A5ABE" w:rsidRDefault="003A5ABE" w:rsidP="00D82F93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D82F93" w:rsidRPr="003A5ABE" w:rsidRDefault="003A5ABE" w:rsidP="003A5ABE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3A5ABE">
        <w:rPr>
          <w:rFonts w:eastAsia="Times New Roman" w:cs="Arial"/>
          <w:i/>
          <w:sz w:val="20"/>
          <w:szCs w:val="20"/>
          <w:lang w:eastAsia="sl-SI"/>
        </w:rPr>
        <w:t>{"question":</w:t>
      </w:r>
      <w:r w:rsidR="00D82F93" w:rsidRPr="00002E0B">
        <w:rPr>
          <w:i/>
          <w:sz w:val="20"/>
          <w:szCs w:val="20"/>
        </w:rPr>
        <w:t>{</w:t>
      </w:r>
    </w:p>
    <w:p w:rsidR="00D82F93" w:rsidRPr="00002E0B" w:rsidRDefault="00D82F93" w:rsidP="00D82F93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title</w:t>
      </w:r>
      <w:r w:rsidRPr="00002E0B">
        <w:rPr>
          <w:i/>
          <w:sz w:val="20"/>
          <w:szCs w:val="20"/>
        </w:rPr>
        <w:t>":"</w:t>
      </w:r>
      <w:r w:rsidRPr="00B80C3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Question 1 text</w:t>
      </w:r>
      <w:r w:rsidRPr="00002E0B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//title of question</w:t>
      </w:r>
    </w:p>
    <w:p w:rsidR="00D82F93" w:rsidRDefault="00D82F93" w:rsidP="00D82F93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taSize</w:t>
      </w:r>
      <w:r w:rsidRPr="00002E0B">
        <w:rPr>
          <w:i/>
          <w:sz w:val="20"/>
          <w:szCs w:val="20"/>
        </w:rPr>
        <w:t>":"1</w:t>
      </w:r>
      <w:r>
        <w:rPr>
          <w:i/>
          <w:sz w:val="20"/>
          <w:szCs w:val="20"/>
        </w:rPr>
        <w:t>0</w:t>
      </w:r>
      <w:r w:rsidRPr="00002E0B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, // Optional for text questions – size of textbox in lines</w:t>
      </w:r>
    </w:p>
    <w:p w:rsidR="00D82F93" w:rsidRDefault="00D82F93" w:rsidP="00D82F93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"reminder":0,</w:t>
      </w:r>
      <w:r>
        <w:rPr>
          <w:i/>
          <w:sz w:val="20"/>
          <w:szCs w:val="20"/>
        </w:rPr>
        <w:t xml:space="preserve"> //reminder 0=off, 1=only warning, 2=mandatory question</w:t>
      </w:r>
    </w:p>
    <w:p w:rsidR="00D82F93" w:rsidRDefault="00D82F93" w:rsidP="00D82F93">
      <w:pPr>
        <w:tabs>
          <w:tab w:val="left" w:pos="709"/>
          <w:tab w:val="left" w:pos="5407"/>
        </w:tabs>
        <w:spacing w:after="0"/>
        <w:rPr>
          <w:i/>
          <w:sz w:val="20"/>
          <w:szCs w:val="20"/>
        </w:rPr>
      </w:pPr>
      <w:r w:rsidRPr="00BF492E">
        <w:rPr>
          <w:i/>
          <w:sz w:val="20"/>
          <w:szCs w:val="20"/>
        </w:rPr>
        <w:t>"other":</w:t>
      </w:r>
      <w:r w:rsidRPr="008142E4">
        <w:rPr>
          <w:i/>
          <w:sz w:val="20"/>
          <w:szCs w:val="20"/>
        </w:rPr>
        <w:t xml:space="preserve"> </w:t>
      </w:r>
      <w:r w:rsidRPr="00BF492E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Other</w:t>
      </w:r>
      <w:r>
        <w:rPr>
          <w:i/>
          <w:sz w:val="20"/>
          <w:szCs w:val="20"/>
          <w:lang w:val="en-US"/>
        </w:rPr>
        <w:t>:</w:t>
      </w:r>
      <w:r w:rsidRPr="00BF492E">
        <w:rPr>
          <w:i/>
          <w:sz w:val="20"/>
          <w:szCs w:val="20"/>
        </w:rPr>
        <w:t>",</w:t>
      </w:r>
      <w:r>
        <w:rPr>
          <w:i/>
          <w:sz w:val="20"/>
          <w:szCs w:val="20"/>
        </w:rPr>
        <w:t xml:space="preserve"> //optional for categories – 0=«other« off</w:t>
      </w:r>
    </w:p>
    <w:p w:rsidR="00D82F93" w:rsidRPr="00CC098D" w:rsidRDefault="00D82F93" w:rsidP="00D82F93">
      <w:pPr>
        <w:tabs>
          <w:tab w:val="left" w:pos="5407"/>
        </w:tabs>
        <w:spacing w:after="0"/>
        <w:jc w:val="both"/>
        <w:rPr>
          <w:i/>
          <w:sz w:val="20"/>
          <w:szCs w:val="20"/>
        </w:rPr>
      </w:pPr>
      <w:r w:rsidRPr="00CC098D">
        <w:rPr>
          <w:i/>
          <w:sz w:val="20"/>
          <w:szCs w:val="20"/>
        </w:rPr>
        <w:t>}</w:t>
      </w:r>
      <w:r w:rsidR="003A5ABE">
        <w:rPr>
          <w:i/>
          <w:sz w:val="20"/>
          <w:szCs w:val="20"/>
        </w:rPr>
        <w:t>}</w:t>
      </w:r>
    </w:p>
    <w:p w:rsidR="00D82F93" w:rsidRDefault="00D82F93" w:rsidP="00D82F93">
      <w:pPr>
        <w:pStyle w:val="ListParagraph"/>
        <w:tabs>
          <w:tab w:val="left" w:pos="5407"/>
        </w:tabs>
        <w:spacing w:after="0"/>
        <w:ind w:left="153"/>
        <w:jc w:val="both"/>
        <w:rPr>
          <w:rFonts w:eastAsia="Times New Roman" w:cs="Arial"/>
          <w:lang w:eastAsia="sl-SI"/>
        </w:rPr>
      </w:pPr>
    </w:p>
    <w:p w:rsidR="00D82F93" w:rsidRDefault="00D82F93" w:rsidP="00D82F93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D82F93" w:rsidRPr="004D7C1D" w:rsidRDefault="00D82F93" w:rsidP="00D82F93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{"note":"</w:t>
      </w:r>
      <w:r w:rsidR="003A5ABE" w:rsidRPr="004D7C1D">
        <w:rPr>
          <w:rFonts w:eastAsia="Times New Roman" w:cs="Arial"/>
          <w:i/>
          <w:sz w:val="20"/>
          <w:szCs w:val="20"/>
          <w:lang w:val="en-US" w:eastAsia="sl-SI"/>
        </w:rPr>
        <w:t>Question updated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"}</w:t>
      </w:r>
    </w:p>
    <w:p w:rsidR="00D82F93" w:rsidRDefault="00D82F93" w:rsidP="00D82F93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copySurvey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</w:t>
      </w:r>
      <w:r>
        <w:rPr>
          <w:rFonts w:eastAsia="Times New Roman" w:cs="Arial"/>
          <w:b/>
          <w:sz w:val="24"/>
          <w:szCs w:val="24"/>
          <w:lang w:eastAsia="sl-SI"/>
        </w:rPr>
        <w:t>copy survey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C50B1D" w:rsidRDefault="00C50B1D" w:rsidP="00C50B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C50B1D">
        <w:rPr>
          <w:rFonts w:eastAsia="Times New Roman" w:cs="Arial"/>
          <w:sz w:val="24"/>
          <w:szCs w:val="24"/>
          <w:lang w:eastAsia="sl-SI"/>
        </w:rPr>
        <w:t>copySurvey</w:t>
      </w:r>
    </w:p>
    <w:p w:rsidR="00C50B1D" w:rsidRDefault="00C50B1D" w:rsidP="00C50B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C50B1D" w:rsidRP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C50B1D" w:rsidRPr="004D7C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{"note":"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Survey copied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","id":"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124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”} //id of new 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survey</w:t>
      </w:r>
    </w:p>
    <w:p w:rsidR="00C50B1D" w:rsidRPr="008919E8" w:rsidRDefault="00C50B1D" w:rsidP="00D82F93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C50B1D">
        <w:rPr>
          <w:rFonts w:eastAsia="Times New Roman" w:cs="Arial"/>
          <w:b/>
          <w:sz w:val="24"/>
          <w:szCs w:val="24"/>
          <w:lang w:eastAsia="sl-SI"/>
        </w:rPr>
        <w:t>copyQuestion</w:t>
      </w:r>
      <w:r>
        <w:rPr>
          <w:rFonts w:eastAsia="Times New Roman" w:cs="Arial"/>
          <w:b/>
          <w:sz w:val="24"/>
          <w:szCs w:val="24"/>
          <w:lang w:eastAsia="sl-SI"/>
        </w:rPr>
        <w:t>– copy survey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C50B1D" w:rsidRDefault="00C50B1D" w:rsidP="00C50B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Pr="00C50B1D">
        <w:rPr>
          <w:rFonts w:eastAsia="Times New Roman" w:cs="Arial"/>
          <w:sz w:val="24"/>
          <w:szCs w:val="24"/>
          <w:lang w:eastAsia="sl-SI"/>
        </w:rPr>
        <w:t>copyQuestion</w:t>
      </w:r>
    </w:p>
    <w:p w:rsidR="00C50B1D" w:rsidRDefault="00C50B1D" w:rsidP="00C50B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Pr="00CC098D" w:rsidRDefault="00C50B1D" w:rsidP="00C50B1D">
      <w:pPr>
        <w:tabs>
          <w:tab w:val="left" w:pos="5407"/>
        </w:tabs>
        <w:spacing w:after="0"/>
        <w:jc w:val="both"/>
        <w:rPr>
          <w:i/>
          <w:sz w:val="20"/>
          <w:szCs w:val="20"/>
        </w:rPr>
      </w:pPr>
      <w:r w:rsidRPr="003A5ABE">
        <w:rPr>
          <w:rFonts w:eastAsia="Times New Roman" w:cs="Arial"/>
          <w:i/>
          <w:sz w:val="20"/>
          <w:szCs w:val="20"/>
          <w:lang w:eastAsia="sl-SI"/>
        </w:rPr>
        <w:t>{"</w:t>
      </w:r>
      <w:r>
        <w:rPr>
          <w:rFonts w:eastAsia="Times New Roman" w:cs="Arial"/>
          <w:i/>
          <w:sz w:val="20"/>
          <w:szCs w:val="20"/>
          <w:lang w:eastAsia="sl-SI"/>
        </w:rPr>
        <w:t>que_id</w:t>
      </w:r>
      <w:r w:rsidRPr="003A5ABE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>:</w:t>
      </w:r>
      <w:r w:rsidRPr="003A5ABE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>1234</w:t>
      </w:r>
      <w:r w:rsidRPr="003A5ABE">
        <w:rPr>
          <w:rFonts w:eastAsia="Times New Roman" w:cs="Arial"/>
          <w:i/>
          <w:sz w:val="20"/>
          <w:szCs w:val="20"/>
          <w:lang w:eastAsia="sl-SI"/>
        </w:rPr>
        <w:t>"</w:t>
      </w:r>
      <w:r>
        <w:rPr>
          <w:rFonts w:eastAsia="Times New Roman" w:cs="Arial"/>
          <w:i/>
          <w:sz w:val="20"/>
          <w:szCs w:val="20"/>
          <w:lang w:eastAsia="sl-SI"/>
        </w:rPr>
        <w:t>}</w:t>
      </w:r>
    </w:p>
    <w:p w:rsidR="00C50B1D" w:rsidRP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C50B1D" w:rsidRPr="004D7C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{"note":"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Question 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copied","id":"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1235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”} //id of new 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question</w:t>
      </w: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C50B1D" w:rsidRDefault="00C50B1D" w:rsidP="00C50B1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 w:rsidRPr="00C50B1D">
        <w:rPr>
          <w:rFonts w:eastAsia="Times New Roman" w:cs="Arial"/>
          <w:b/>
          <w:sz w:val="24"/>
          <w:szCs w:val="24"/>
          <w:lang w:eastAsia="sl-SI"/>
        </w:rPr>
        <w:t>updateOrCreateOption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</w:t>
      </w:r>
      <w:r>
        <w:rPr>
          <w:rFonts w:eastAsia="Times New Roman" w:cs="Arial"/>
          <w:b/>
          <w:sz w:val="24"/>
          <w:szCs w:val="24"/>
          <w:lang w:eastAsia="sl-SI"/>
        </w:rPr>
        <w:t xml:space="preserve">– </w:t>
      </w:r>
      <w:r>
        <w:rPr>
          <w:rFonts w:eastAsia="Times New Roman" w:cs="Arial"/>
          <w:b/>
          <w:sz w:val="24"/>
          <w:szCs w:val="24"/>
          <w:lang w:eastAsia="sl-SI"/>
        </w:rPr>
        <w:t>update or create option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C50B1D" w:rsidRPr="00C16A9C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C50B1D" w:rsidRDefault="00C50B1D" w:rsidP="004D7C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 w:rsidR="004D7C1D" w:rsidRPr="004D7C1D">
        <w:rPr>
          <w:rFonts w:eastAsia="Times New Roman" w:cs="Arial"/>
          <w:sz w:val="24"/>
          <w:szCs w:val="24"/>
          <w:lang w:eastAsia="sl-SI"/>
        </w:rPr>
        <w:t>updateOrCreateOption</w:t>
      </w:r>
    </w:p>
    <w:p w:rsidR="00C50B1D" w:rsidRDefault="00C50B1D" w:rsidP="00C50B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{"option_id":"1292",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//id of option, to be updated. To create new option this parameter can be ignored or value can be empty string</w:t>
      </w:r>
    </w:p>
    <w:p w:rsid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"option_text":"Sdooooooo",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//new text of option</w:t>
      </w:r>
    </w:p>
    <w:p w:rsid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>
        <w:rPr>
          <w:rFonts w:eastAsia="Times New Roman" w:cs="Arial"/>
          <w:i/>
          <w:sz w:val="20"/>
          <w:szCs w:val="20"/>
          <w:lang w:val="en-US" w:eastAsia="sl-SI"/>
        </w:rPr>
        <w:t>"que_id":"727" //id of question</w:t>
      </w:r>
    </w:p>
    <w:p w:rsidR="004D7C1D" w:rsidRP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}</w:t>
      </w:r>
    </w:p>
    <w:p w:rsidR="00C50B1D" w:rsidRPr="00C50B1D" w:rsidRDefault="00C50B1D" w:rsidP="00C50B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C50B1D" w:rsidRPr="004D7C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{"note":"</w:t>
      </w:r>
      <w:r w:rsidR="004D7C1D" w:rsidRPr="004D7C1D">
        <w:rPr>
          <w:rFonts w:eastAsia="Times New Roman" w:cs="Arial"/>
          <w:i/>
          <w:sz w:val="20"/>
          <w:szCs w:val="20"/>
          <w:lang w:val="en-US" w:eastAsia="sl-SI"/>
        </w:rPr>
        <w:t>Option updated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","</w:t>
      </w:r>
      <w:r w:rsidR="004D7C1D" w:rsidRPr="004D7C1D">
        <w:rPr>
          <w:rFonts w:eastAsia="Times New Roman" w:cs="Arial"/>
          <w:i/>
          <w:sz w:val="20"/>
          <w:szCs w:val="20"/>
          <w:lang w:val="en-US" w:eastAsia="sl-SI"/>
        </w:rPr>
        <w:t>opt_id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":"123</w:t>
      </w:r>
      <w:r w:rsidR="004D7C1D" w:rsidRPr="004D7C1D">
        <w:rPr>
          <w:rFonts w:eastAsia="Times New Roman" w:cs="Arial"/>
          <w:i/>
          <w:sz w:val="20"/>
          <w:szCs w:val="20"/>
          <w:lang w:val="en-US" w:eastAsia="sl-SI"/>
        </w:rPr>
        <w:t>4</w:t>
      </w:r>
      <w:r w:rsidR="004D7C1D" w:rsidRPr="004D7C1D">
        <w:rPr>
          <w:rFonts w:eastAsia="Times New Roman" w:cs="Arial"/>
          <w:i/>
          <w:sz w:val="20"/>
          <w:szCs w:val="20"/>
          <w:lang w:val="en-US" w:eastAsia="sl-SI"/>
        </w:rPr>
        <w:t>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} //id of new </w:t>
      </w:r>
      <w:r w:rsidR="004D7C1D" w:rsidRPr="004D7C1D">
        <w:rPr>
          <w:rFonts w:eastAsia="Times New Roman" w:cs="Arial"/>
          <w:i/>
          <w:sz w:val="20"/>
          <w:szCs w:val="20"/>
          <w:lang w:val="en-US" w:eastAsia="sl-SI"/>
        </w:rPr>
        <w:t>option</w:t>
      </w: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4D7C1D" w:rsidRDefault="004D7C1D" w:rsidP="004D7C1D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delete</w:t>
      </w:r>
      <w:r w:rsidRPr="00C50B1D">
        <w:rPr>
          <w:rFonts w:eastAsia="Times New Roman" w:cs="Arial"/>
          <w:b/>
          <w:sz w:val="24"/>
          <w:szCs w:val="24"/>
          <w:lang w:eastAsia="sl-SI"/>
        </w:rPr>
        <w:t>Option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update or create option</w:t>
      </w:r>
    </w:p>
    <w:p w:rsidR="004D7C1D" w:rsidRDefault="004D7C1D" w:rsidP="004D7C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4D7C1D" w:rsidRPr="00C16A9C" w:rsidRDefault="004D7C1D" w:rsidP="004D7C1D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4D7C1D" w:rsidRPr="00C16A9C" w:rsidRDefault="004D7C1D" w:rsidP="004D7C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4D7C1D" w:rsidRDefault="004D7C1D" w:rsidP="004D7C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t>action=</w:t>
      </w:r>
      <w:r w:rsidRPr="00655154">
        <w:t xml:space="preserve"> </w:t>
      </w:r>
      <w:r>
        <w:rPr>
          <w:rFonts w:eastAsia="Times New Roman" w:cs="Arial"/>
          <w:sz w:val="24"/>
          <w:szCs w:val="24"/>
          <w:lang w:eastAsia="sl-SI"/>
        </w:rPr>
        <w:t>delete</w:t>
      </w:r>
      <w:r w:rsidRPr="004D7C1D">
        <w:rPr>
          <w:rFonts w:eastAsia="Times New Roman" w:cs="Arial"/>
          <w:sz w:val="24"/>
          <w:szCs w:val="24"/>
          <w:lang w:eastAsia="sl-SI"/>
        </w:rPr>
        <w:t>Option</w:t>
      </w:r>
    </w:p>
    <w:p w:rsidR="004D7C1D" w:rsidRDefault="004D7C1D" w:rsidP="004D7C1D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4D7C1D" w:rsidRDefault="004D7C1D" w:rsidP="004D7C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4D7C1D" w:rsidRDefault="004D7C1D" w:rsidP="004D7C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4D7C1D" w:rsidRDefault="004D7C1D" w:rsidP="004D7C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4D7C1D" w:rsidRP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>
        <w:rPr>
          <w:rFonts w:eastAsia="Times New Roman" w:cs="Arial"/>
          <w:i/>
          <w:sz w:val="20"/>
          <w:szCs w:val="20"/>
          <w:lang w:val="en-US" w:eastAsia="sl-SI"/>
        </w:rPr>
        <w:t>{"option_id":"1292"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}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 </w:t>
      </w:r>
      <w:r>
        <w:rPr>
          <w:rFonts w:eastAsia="Times New Roman" w:cs="Arial"/>
          <w:i/>
          <w:sz w:val="20"/>
          <w:szCs w:val="20"/>
          <w:lang w:val="en-US" w:eastAsia="sl-SI"/>
        </w:rPr>
        <w:t xml:space="preserve">//id of option, to be </w:t>
      </w:r>
      <w:r>
        <w:rPr>
          <w:rFonts w:eastAsia="Times New Roman" w:cs="Arial"/>
          <w:i/>
          <w:sz w:val="20"/>
          <w:szCs w:val="20"/>
          <w:lang w:val="en-US" w:eastAsia="sl-SI"/>
        </w:rPr>
        <w:t>deleted</w:t>
      </w:r>
    </w:p>
    <w:p w:rsidR="004D7C1D" w:rsidRPr="00C50B1D" w:rsidRDefault="004D7C1D" w:rsidP="004D7C1D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4D7C1D" w:rsidRDefault="004D7C1D" w:rsidP="004D7C1D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4D7C1D" w:rsidRPr="004D7C1D" w:rsidRDefault="004D7C1D" w:rsidP="004D7C1D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{"note":"Option </w:t>
      </w:r>
      <w:r>
        <w:rPr>
          <w:rFonts w:eastAsia="Times New Roman" w:cs="Arial"/>
          <w:i/>
          <w:sz w:val="20"/>
          <w:szCs w:val="20"/>
          <w:lang w:val="en-US" w:eastAsia="sl-SI"/>
        </w:rPr>
        <w:t>deleted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 xml:space="preserve">"} </w:t>
      </w: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D07534" w:rsidRDefault="00D07534" w:rsidP="00D07534">
      <w:pPr>
        <w:tabs>
          <w:tab w:val="left" w:pos="5407"/>
        </w:tabs>
        <w:spacing w:after="0"/>
        <w:jc w:val="both"/>
        <w:rPr>
          <w:b/>
          <w:sz w:val="28"/>
          <w:szCs w:val="28"/>
          <w:shd w:val="clear" w:color="auto" w:fill="FFFFFF"/>
        </w:rPr>
      </w:pPr>
      <w:r>
        <w:rPr>
          <w:rFonts w:eastAsia="Times New Roman" w:cs="Arial"/>
          <w:b/>
          <w:sz w:val="24"/>
          <w:szCs w:val="24"/>
          <w:lang w:eastAsia="sl-SI"/>
        </w:rPr>
        <w:t>update</w:t>
      </w:r>
      <w:r>
        <w:rPr>
          <w:rFonts w:eastAsia="Times New Roman" w:cs="Arial"/>
          <w:b/>
          <w:sz w:val="24"/>
          <w:szCs w:val="24"/>
          <w:lang w:eastAsia="sl-SI"/>
        </w:rPr>
        <w:t>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– update basic </w:t>
      </w:r>
      <w:r>
        <w:rPr>
          <w:rFonts w:eastAsia="Times New Roman" w:cs="Arial"/>
          <w:b/>
          <w:sz w:val="24"/>
          <w:szCs w:val="24"/>
          <w:lang w:eastAsia="sl-SI"/>
        </w:rPr>
        <w:t>survey</w:t>
      </w:r>
      <w:r>
        <w:rPr>
          <w:rFonts w:eastAsia="Times New Roman" w:cs="Arial"/>
          <w:b/>
          <w:sz w:val="24"/>
          <w:szCs w:val="24"/>
          <w:lang w:eastAsia="sl-SI"/>
        </w:rPr>
        <w:t xml:space="preserve"> data</w:t>
      </w:r>
    </w:p>
    <w:p w:rsidR="00D07534" w:rsidRDefault="00D07534" w:rsidP="00D0753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  <w:r w:rsidRPr="00C16A9C">
        <w:rPr>
          <w:rFonts w:cs="Arial"/>
          <w:shd w:val="clear" w:color="auto" w:fill="FFFFFF"/>
        </w:rPr>
        <w:t>request_method</w:t>
      </w:r>
      <w:r>
        <w:rPr>
          <w:rFonts w:cs="Arial"/>
          <w:shd w:val="clear" w:color="auto" w:fill="FFFFFF"/>
        </w:rPr>
        <w:t>:</w:t>
      </w:r>
      <w:r w:rsidRPr="00C16A9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POST</w:t>
      </w:r>
    </w:p>
    <w:p w:rsidR="00D07534" w:rsidRPr="00C16A9C" w:rsidRDefault="00D07534" w:rsidP="00D07534">
      <w:pPr>
        <w:tabs>
          <w:tab w:val="left" w:pos="5407"/>
        </w:tabs>
        <w:spacing w:after="0"/>
        <w:jc w:val="both"/>
        <w:rPr>
          <w:rFonts w:cs="Arial"/>
          <w:shd w:val="clear" w:color="auto" w:fill="FFFFFF"/>
        </w:rPr>
      </w:pPr>
    </w:p>
    <w:p w:rsidR="00D07534" w:rsidRPr="00C16A9C" w:rsidRDefault="00D07534" w:rsidP="00D0753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Parameters</w:t>
      </w:r>
      <w:r w:rsidRPr="00C16A9C">
        <w:rPr>
          <w:rFonts w:eastAsia="Times New Roman" w:cs="Arial"/>
          <w:lang w:eastAsia="sl-SI"/>
        </w:rPr>
        <w:t>:</w:t>
      </w:r>
    </w:p>
    <w:p w:rsidR="00D07534" w:rsidRDefault="00D07534" w:rsidP="00D0753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C16A9C">
        <w:rPr>
          <w:rFonts w:eastAsia="Times New Roman" w:cs="Arial"/>
          <w:lang w:eastAsia="sl-SI"/>
        </w:rPr>
        <w:lastRenderedPageBreak/>
        <w:t>action=</w:t>
      </w:r>
      <w:r w:rsidRPr="00655154">
        <w:t xml:space="preserve"> </w:t>
      </w:r>
      <w:r>
        <w:rPr>
          <w:rFonts w:eastAsia="Times New Roman" w:cs="Arial"/>
          <w:sz w:val="24"/>
          <w:szCs w:val="24"/>
          <w:lang w:eastAsia="sl-SI"/>
        </w:rPr>
        <w:t>update</w:t>
      </w:r>
      <w:r>
        <w:rPr>
          <w:rFonts w:eastAsia="Times New Roman" w:cs="Arial"/>
          <w:sz w:val="24"/>
          <w:szCs w:val="24"/>
          <w:lang w:eastAsia="sl-SI"/>
        </w:rPr>
        <w:t>Survey</w:t>
      </w:r>
    </w:p>
    <w:p w:rsidR="00D07534" w:rsidRDefault="00D07534" w:rsidP="00D07534">
      <w:pPr>
        <w:pStyle w:val="ListParagraph"/>
        <w:numPr>
          <w:ilvl w:val="0"/>
          <w:numId w:val="3"/>
        </w:num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 w:rsidRPr="00655154">
        <w:rPr>
          <w:rFonts w:eastAsia="Times New Roman" w:cs="Arial"/>
          <w:lang w:eastAsia="sl-SI"/>
        </w:rPr>
        <w:t>ank_id</w:t>
      </w:r>
      <w:r w:rsidRPr="00C16A9C">
        <w:rPr>
          <w:rFonts w:eastAsia="Times New Roman" w:cs="Arial"/>
          <w:lang w:eastAsia="sl-SI"/>
        </w:rPr>
        <w:t>=</w:t>
      </w:r>
      <w:r>
        <w:rPr>
          <w:rFonts w:eastAsia="Times New Roman" w:cs="Arial"/>
          <w:lang w:eastAsia="sl-SI"/>
        </w:rPr>
        <w:t xml:space="preserve"> 123; //survey id</w:t>
      </w:r>
    </w:p>
    <w:p w:rsidR="00D07534" w:rsidRDefault="00D07534" w:rsidP="00D07534">
      <w:pPr>
        <w:pStyle w:val="ListParagraph"/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</w:p>
    <w:p w:rsidR="00D07534" w:rsidRDefault="00D07534" w:rsidP="00D0753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JSON parameters in POST:</w:t>
      </w:r>
    </w:p>
    <w:p w:rsidR="004B55A1" w:rsidRDefault="004B55A1" w:rsidP="00D07534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For voting update:</w:t>
      </w:r>
    </w:p>
    <w:p w:rsidR="004B55A1" w:rsidRDefault="004B55A1" w:rsidP="004B55A1">
      <w:pPr>
        <w:pStyle w:val="ListParagraph"/>
        <w:tabs>
          <w:tab w:val="left" w:pos="5407"/>
        </w:tabs>
        <w:spacing w:after="0"/>
        <w:ind w:left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>{"title":"</w:t>
      </w:r>
      <w:r>
        <w:rPr>
          <w:rFonts w:eastAsia="Times New Roman" w:cs="Arial"/>
          <w:i/>
          <w:sz w:val="20"/>
          <w:szCs w:val="20"/>
          <w:lang w:eastAsia="sl-SI"/>
        </w:rPr>
        <w:t xml:space="preserve">My </w:t>
      </w:r>
      <w:r w:rsidRPr="004B55A1">
        <w:rPr>
          <w:rFonts w:eastAsia="Times New Roman" w:cs="Arial"/>
          <w:i/>
          <w:sz w:val="20"/>
          <w:szCs w:val="20"/>
          <w:lang w:eastAsia="sl-SI"/>
        </w:rPr>
        <w:t>Voting",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//title of voting</w:t>
      </w:r>
    </w:p>
    <w:p w:rsidR="00D07534" w:rsidRDefault="004B55A1" w:rsidP="004B55A1">
      <w:pPr>
        <w:pStyle w:val="ListParagraph"/>
        <w:tabs>
          <w:tab w:val="left" w:pos="5407"/>
        </w:tabs>
        <w:spacing w:after="0"/>
        <w:ind w:left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>"que_title":"I vote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for</w:t>
      </w:r>
      <w:r w:rsidRPr="004B55A1">
        <w:rPr>
          <w:rFonts w:eastAsia="Times New Roman" w:cs="Arial"/>
          <w:i/>
          <w:sz w:val="20"/>
          <w:szCs w:val="20"/>
          <w:lang w:eastAsia="sl-SI"/>
        </w:rPr>
        <w:t xml:space="preserve">... </w:t>
      </w:r>
      <w:r>
        <w:rPr>
          <w:rFonts w:eastAsia="Times New Roman" w:cs="Arial"/>
          <w:i/>
          <w:sz w:val="20"/>
          <w:szCs w:val="20"/>
          <w:lang w:eastAsia="sl-SI"/>
        </w:rPr>
        <w:t>"} //title of question</w:t>
      </w:r>
    </w:p>
    <w:p w:rsidR="004B55A1" w:rsidRDefault="004B55A1" w:rsidP="00D07534">
      <w:pPr>
        <w:pStyle w:val="ListParagraph"/>
        <w:tabs>
          <w:tab w:val="left" w:pos="5407"/>
        </w:tabs>
        <w:spacing w:after="0"/>
        <w:ind w:left="153"/>
        <w:jc w:val="both"/>
        <w:rPr>
          <w:rFonts w:eastAsia="Times New Roman" w:cs="Arial"/>
          <w:i/>
          <w:sz w:val="20"/>
          <w:szCs w:val="20"/>
          <w:lang w:eastAsia="sl-SI"/>
        </w:rPr>
      </w:pPr>
    </w:p>
    <w:p w:rsid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 xml:space="preserve">For </w:t>
      </w:r>
      <w:r>
        <w:rPr>
          <w:rFonts w:eastAsia="Times New Roman" w:cs="Arial"/>
          <w:lang w:eastAsia="sl-SI"/>
        </w:rPr>
        <w:t>questionaire or form</w:t>
      </w:r>
      <w:r>
        <w:rPr>
          <w:rFonts w:eastAsia="Times New Roman" w:cs="Arial"/>
          <w:lang w:eastAsia="sl-SI"/>
        </w:rPr>
        <w:t xml:space="preserve"> update:</w:t>
      </w:r>
    </w:p>
    <w:p w:rsid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>{"title":"</w:t>
      </w:r>
      <w:r>
        <w:rPr>
          <w:rFonts w:eastAsia="Times New Roman" w:cs="Arial"/>
          <w:i/>
          <w:sz w:val="20"/>
          <w:szCs w:val="20"/>
          <w:lang w:eastAsia="sl-SI"/>
        </w:rPr>
        <w:t>My new questionnaire</w:t>
      </w:r>
      <w:r w:rsidRPr="004B55A1">
        <w:rPr>
          <w:rFonts w:eastAsia="Times New Roman" w:cs="Arial"/>
          <w:i/>
          <w:sz w:val="20"/>
          <w:szCs w:val="20"/>
          <w:lang w:eastAsia="sl-SI"/>
        </w:rPr>
        <w:t>",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//title of questionaire</w:t>
      </w:r>
    </w:p>
    <w:p w:rsid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>"introduction":"Please take a few moments and complete this survey by clicking on Next page.",</w:t>
      </w:r>
    </w:p>
    <w:p w:rsid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 xml:space="preserve">"conclusion":" </w:t>
      </w:r>
      <w:r w:rsidRPr="00821E95">
        <w:rPr>
          <w:rFonts w:eastAsia="Times New Roman" w:cs="Arial"/>
          <w:i/>
          <w:sz w:val="20"/>
          <w:szCs w:val="20"/>
          <w:lang w:eastAsia="sl-SI"/>
        </w:rPr>
        <w:t>You have f</w:t>
      </w:r>
      <w:r>
        <w:rPr>
          <w:rFonts w:eastAsia="Times New Roman" w:cs="Arial"/>
          <w:i/>
          <w:sz w:val="20"/>
          <w:szCs w:val="20"/>
          <w:lang w:eastAsia="sl-SI"/>
        </w:rPr>
        <w:t>inished the survey. Thank you.</w:t>
      </w:r>
      <w:r w:rsidRPr="004B55A1">
        <w:rPr>
          <w:rFonts w:eastAsia="Times New Roman" w:cs="Arial"/>
          <w:i/>
          <w:sz w:val="20"/>
          <w:szCs w:val="20"/>
          <w:lang w:eastAsia="sl-SI"/>
        </w:rPr>
        <w:t>",</w:t>
      </w:r>
    </w:p>
    <w:p w:rsid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 w:rsidRPr="004B55A1">
        <w:rPr>
          <w:rFonts w:eastAsia="Times New Roman" w:cs="Arial"/>
          <w:i/>
          <w:sz w:val="20"/>
          <w:szCs w:val="20"/>
          <w:lang w:eastAsia="sl-SI"/>
        </w:rPr>
        <w:t>"show_intro":0,</w:t>
      </w:r>
      <w:r>
        <w:rPr>
          <w:rFonts w:eastAsia="Times New Roman" w:cs="Arial"/>
          <w:i/>
          <w:sz w:val="20"/>
          <w:szCs w:val="20"/>
          <w:lang w:eastAsia="sl-SI"/>
        </w:rPr>
        <w:t xml:space="preserve"> //show intro=1, hide=0</w:t>
      </w:r>
    </w:p>
    <w:p w:rsidR="004B55A1" w:rsidRPr="004B55A1" w:rsidRDefault="004B55A1" w:rsidP="004B55A1">
      <w:pPr>
        <w:tabs>
          <w:tab w:val="left" w:pos="5407"/>
        </w:tabs>
        <w:spacing w:after="0"/>
        <w:jc w:val="both"/>
        <w:rPr>
          <w:rFonts w:eastAsia="Times New Roman" w:cs="Arial"/>
          <w:i/>
          <w:sz w:val="20"/>
          <w:szCs w:val="20"/>
          <w:lang w:eastAsia="sl-SI"/>
        </w:rPr>
      </w:pPr>
      <w:r>
        <w:rPr>
          <w:rFonts w:eastAsia="Times New Roman" w:cs="Arial"/>
          <w:i/>
          <w:sz w:val="20"/>
          <w:szCs w:val="20"/>
          <w:lang w:eastAsia="sl-SI"/>
        </w:rPr>
        <w:t>"show_concl":1}</w:t>
      </w:r>
    </w:p>
    <w:p w:rsidR="004B55A1" w:rsidRDefault="004B55A1" w:rsidP="00D07534">
      <w:pPr>
        <w:pStyle w:val="ListParagraph"/>
        <w:tabs>
          <w:tab w:val="left" w:pos="5407"/>
        </w:tabs>
        <w:spacing w:after="0"/>
        <w:ind w:left="153"/>
        <w:jc w:val="both"/>
        <w:rPr>
          <w:rFonts w:eastAsia="Times New Roman" w:cs="Arial"/>
          <w:lang w:eastAsia="sl-SI"/>
        </w:rPr>
      </w:pPr>
    </w:p>
    <w:p w:rsidR="00D07534" w:rsidRDefault="00D07534" w:rsidP="00D07534">
      <w:pPr>
        <w:tabs>
          <w:tab w:val="left" w:pos="5407"/>
        </w:tabs>
        <w:spacing w:after="0"/>
        <w:rPr>
          <w:rFonts w:eastAsia="Times New Roman" w:cs="Arial"/>
          <w:lang w:eastAsia="sl-SI"/>
        </w:rPr>
      </w:pPr>
      <w:r>
        <w:rPr>
          <w:rFonts w:eastAsia="Times New Roman" w:cs="Arial"/>
          <w:lang w:eastAsia="sl-SI"/>
        </w:rPr>
        <w:t>Response example</w:t>
      </w:r>
      <w:r w:rsidRPr="00E46AE3">
        <w:rPr>
          <w:rFonts w:eastAsia="Times New Roman" w:cs="Arial"/>
          <w:lang w:eastAsia="sl-SI"/>
        </w:rPr>
        <w:t>:</w:t>
      </w:r>
    </w:p>
    <w:p w:rsidR="00D07534" w:rsidRPr="004D7C1D" w:rsidRDefault="00D07534" w:rsidP="00D07534">
      <w:pPr>
        <w:tabs>
          <w:tab w:val="left" w:pos="5407"/>
        </w:tabs>
        <w:spacing w:after="0"/>
        <w:rPr>
          <w:rFonts w:eastAsia="Times New Roman" w:cs="Arial"/>
          <w:i/>
          <w:sz w:val="20"/>
          <w:szCs w:val="20"/>
          <w:lang w:val="en-US" w:eastAsia="sl-SI"/>
        </w:rPr>
      </w:pPr>
      <w:r w:rsidRPr="004D7C1D">
        <w:rPr>
          <w:rFonts w:eastAsia="Times New Roman" w:cs="Arial"/>
          <w:i/>
          <w:sz w:val="20"/>
          <w:szCs w:val="20"/>
          <w:lang w:val="en-US" w:eastAsia="sl-SI"/>
        </w:rPr>
        <w:t>{"note":"</w:t>
      </w:r>
      <w:r w:rsidRPr="00D07534">
        <w:rPr>
          <w:rFonts w:eastAsia="Times New Roman" w:cs="Arial"/>
          <w:i/>
          <w:sz w:val="20"/>
          <w:szCs w:val="20"/>
          <w:lang w:val="en-US" w:eastAsia="sl-SI"/>
        </w:rPr>
        <w:t>Survey updated</w:t>
      </w:r>
      <w:r w:rsidRPr="004D7C1D">
        <w:rPr>
          <w:rFonts w:eastAsia="Times New Roman" w:cs="Arial"/>
          <w:i/>
          <w:sz w:val="20"/>
          <w:szCs w:val="20"/>
          <w:lang w:val="en-US" w:eastAsia="sl-SI"/>
        </w:rPr>
        <w:t>"}</w:t>
      </w:r>
    </w:p>
    <w:p w:rsidR="00C50B1D" w:rsidRDefault="00C50B1D" w:rsidP="00C50B1D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D82F93" w:rsidRDefault="00D82F93" w:rsidP="003349AB">
      <w:pPr>
        <w:tabs>
          <w:tab w:val="left" w:pos="5407"/>
        </w:tabs>
        <w:spacing w:after="0"/>
        <w:rPr>
          <w:rFonts w:eastAsia="Times New Roman" w:cs="Arial"/>
          <w:i/>
          <w:lang w:val="en-US" w:eastAsia="sl-SI"/>
        </w:rPr>
      </w:pPr>
    </w:p>
    <w:p w:rsidR="003349AB" w:rsidRPr="008919E8" w:rsidRDefault="003349AB" w:rsidP="00BF492E">
      <w:pPr>
        <w:shd w:val="clear" w:color="auto" w:fill="FFFFFF"/>
        <w:spacing w:after="0" w:line="240" w:lineRule="auto"/>
        <w:rPr>
          <w:rFonts w:eastAsia="Times New Roman" w:cs="Arial"/>
          <w:lang w:eastAsia="sl-SI"/>
        </w:rPr>
      </w:pPr>
    </w:p>
    <w:sectPr w:rsidR="003349AB" w:rsidRPr="00891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62" w:rsidRDefault="00625C62" w:rsidP="00845112">
      <w:pPr>
        <w:spacing w:after="0" w:line="240" w:lineRule="auto"/>
      </w:pPr>
      <w:r>
        <w:separator/>
      </w:r>
    </w:p>
  </w:endnote>
  <w:endnote w:type="continuationSeparator" w:id="0">
    <w:p w:rsidR="00625C62" w:rsidRDefault="00625C62" w:rsidP="0084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62" w:rsidRDefault="00625C62" w:rsidP="00845112">
      <w:pPr>
        <w:spacing w:after="0" w:line="240" w:lineRule="auto"/>
      </w:pPr>
      <w:r>
        <w:separator/>
      </w:r>
    </w:p>
  </w:footnote>
  <w:footnote w:type="continuationSeparator" w:id="0">
    <w:p w:rsidR="00625C62" w:rsidRDefault="00625C62" w:rsidP="0084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6482"/>
    <w:multiLevelType w:val="hybridMultilevel"/>
    <w:tmpl w:val="4330F3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BA7"/>
    <w:multiLevelType w:val="hybridMultilevel"/>
    <w:tmpl w:val="7B9459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C5A28"/>
    <w:multiLevelType w:val="hybridMultilevel"/>
    <w:tmpl w:val="EB5A9D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4533"/>
    <w:multiLevelType w:val="hybridMultilevel"/>
    <w:tmpl w:val="048AA47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23423"/>
    <w:multiLevelType w:val="hybridMultilevel"/>
    <w:tmpl w:val="D4148C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">
    <w15:presenceInfo w15:providerId="None" w15:userId="Pe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2"/>
    <w:rsid w:val="00002E0B"/>
    <w:rsid w:val="00017E50"/>
    <w:rsid w:val="00021276"/>
    <w:rsid w:val="000272D1"/>
    <w:rsid w:val="0004075D"/>
    <w:rsid w:val="000607E0"/>
    <w:rsid w:val="00085B41"/>
    <w:rsid w:val="000954C5"/>
    <w:rsid w:val="00095684"/>
    <w:rsid w:val="000A7668"/>
    <w:rsid w:val="000F513B"/>
    <w:rsid w:val="00105128"/>
    <w:rsid w:val="0014122A"/>
    <w:rsid w:val="00150FED"/>
    <w:rsid w:val="00162B4A"/>
    <w:rsid w:val="00165976"/>
    <w:rsid w:val="00165F29"/>
    <w:rsid w:val="0017140F"/>
    <w:rsid w:val="00172DF2"/>
    <w:rsid w:val="001873B1"/>
    <w:rsid w:val="001A2B8C"/>
    <w:rsid w:val="001A5198"/>
    <w:rsid w:val="001B53CE"/>
    <w:rsid w:val="001C04DB"/>
    <w:rsid w:val="001C3654"/>
    <w:rsid w:val="001D1383"/>
    <w:rsid w:val="001F6CD3"/>
    <w:rsid w:val="00211B58"/>
    <w:rsid w:val="002302F8"/>
    <w:rsid w:val="00234F23"/>
    <w:rsid w:val="0023630F"/>
    <w:rsid w:val="00243701"/>
    <w:rsid w:val="002466DD"/>
    <w:rsid w:val="00247E43"/>
    <w:rsid w:val="002567CB"/>
    <w:rsid w:val="00265B62"/>
    <w:rsid w:val="00287611"/>
    <w:rsid w:val="002978BE"/>
    <w:rsid w:val="002B2AEC"/>
    <w:rsid w:val="002C42B7"/>
    <w:rsid w:val="002C732A"/>
    <w:rsid w:val="002D09BE"/>
    <w:rsid w:val="002D6F8D"/>
    <w:rsid w:val="002E24DF"/>
    <w:rsid w:val="00301E7A"/>
    <w:rsid w:val="003140CF"/>
    <w:rsid w:val="0031519A"/>
    <w:rsid w:val="00317AF0"/>
    <w:rsid w:val="00333E10"/>
    <w:rsid w:val="003349AB"/>
    <w:rsid w:val="003372FD"/>
    <w:rsid w:val="00360499"/>
    <w:rsid w:val="003752C0"/>
    <w:rsid w:val="00377FE4"/>
    <w:rsid w:val="003A5ABE"/>
    <w:rsid w:val="003C3722"/>
    <w:rsid w:val="003D2BD4"/>
    <w:rsid w:val="003F2C2B"/>
    <w:rsid w:val="003F3A75"/>
    <w:rsid w:val="003F48B1"/>
    <w:rsid w:val="0045676C"/>
    <w:rsid w:val="004718D1"/>
    <w:rsid w:val="00473B98"/>
    <w:rsid w:val="00476B38"/>
    <w:rsid w:val="00484399"/>
    <w:rsid w:val="004B55A1"/>
    <w:rsid w:val="004C1D20"/>
    <w:rsid w:val="004D3FD5"/>
    <w:rsid w:val="004D7C1D"/>
    <w:rsid w:val="004E204A"/>
    <w:rsid w:val="004F0765"/>
    <w:rsid w:val="00500C53"/>
    <w:rsid w:val="005222F0"/>
    <w:rsid w:val="00523132"/>
    <w:rsid w:val="005472EB"/>
    <w:rsid w:val="00552DDB"/>
    <w:rsid w:val="005832B5"/>
    <w:rsid w:val="0059235F"/>
    <w:rsid w:val="005944FE"/>
    <w:rsid w:val="00595CCB"/>
    <w:rsid w:val="00597270"/>
    <w:rsid w:val="005B7B13"/>
    <w:rsid w:val="005D3B91"/>
    <w:rsid w:val="005E0635"/>
    <w:rsid w:val="005E1A42"/>
    <w:rsid w:val="005F3864"/>
    <w:rsid w:val="00603BC3"/>
    <w:rsid w:val="00616AFB"/>
    <w:rsid w:val="006236D7"/>
    <w:rsid w:val="00625C62"/>
    <w:rsid w:val="006332C0"/>
    <w:rsid w:val="0063453A"/>
    <w:rsid w:val="00637531"/>
    <w:rsid w:val="00641C43"/>
    <w:rsid w:val="006442BA"/>
    <w:rsid w:val="00655154"/>
    <w:rsid w:val="00682D41"/>
    <w:rsid w:val="00690294"/>
    <w:rsid w:val="00690348"/>
    <w:rsid w:val="00693A27"/>
    <w:rsid w:val="006C1A95"/>
    <w:rsid w:val="006C1FA5"/>
    <w:rsid w:val="006F06FD"/>
    <w:rsid w:val="00711233"/>
    <w:rsid w:val="0072709B"/>
    <w:rsid w:val="00734A5E"/>
    <w:rsid w:val="00743A0F"/>
    <w:rsid w:val="00750382"/>
    <w:rsid w:val="00796938"/>
    <w:rsid w:val="007A1D41"/>
    <w:rsid w:val="007B0DB7"/>
    <w:rsid w:val="007B1C29"/>
    <w:rsid w:val="007B6B26"/>
    <w:rsid w:val="007D1459"/>
    <w:rsid w:val="007D65B5"/>
    <w:rsid w:val="007F4B1E"/>
    <w:rsid w:val="00804782"/>
    <w:rsid w:val="008142E4"/>
    <w:rsid w:val="00815F49"/>
    <w:rsid w:val="00816710"/>
    <w:rsid w:val="00821E95"/>
    <w:rsid w:val="008226DD"/>
    <w:rsid w:val="00832DC3"/>
    <w:rsid w:val="00842015"/>
    <w:rsid w:val="00845112"/>
    <w:rsid w:val="00846353"/>
    <w:rsid w:val="00853F7D"/>
    <w:rsid w:val="008919E8"/>
    <w:rsid w:val="008B7E37"/>
    <w:rsid w:val="008C1282"/>
    <w:rsid w:val="008D4B2B"/>
    <w:rsid w:val="008F039C"/>
    <w:rsid w:val="008F417B"/>
    <w:rsid w:val="008F5685"/>
    <w:rsid w:val="00903C1E"/>
    <w:rsid w:val="00905DC9"/>
    <w:rsid w:val="00912BAA"/>
    <w:rsid w:val="00925FB5"/>
    <w:rsid w:val="00937DA1"/>
    <w:rsid w:val="00966DF4"/>
    <w:rsid w:val="00967B24"/>
    <w:rsid w:val="00967D88"/>
    <w:rsid w:val="00991AED"/>
    <w:rsid w:val="009A49D3"/>
    <w:rsid w:val="009B6618"/>
    <w:rsid w:val="009D0325"/>
    <w:rsid w:val="009D4E8D"/>
    <w:rsid w:val="009F6D13"/>
    <w:rsid w:val="009F7C30"/>
    <w:rsid w:val="00A11AAB"/>
    <w:rsid w:val="00A21A61"/>
    <w:rsid w:val="00A22E0C"/>
    <w:rsid w:val="00A40C7A"/>
    <w:rsid w:val="00A75162"/>
    <w:rsid w:val="00A93AEA"/>
    <w:rsid w:val="00AB2822"/>
    <w:rsid w:val="00AD5902"/>
    <w:rsid w:val="00AE15D3"/>
    <w:rsid w:val="00AE26C5"/>
    <w:rsid w:val="00AE4518"/>
    <w:rsid w:val="00AF3CB8"/>
    <w:rsid w:val="00AF4AE6"/>
    <w:rsid w:val="00B142DE"/>
    <w:rsid w:val="00B40BC9"/>
    <w:rsid w:val="00B440A5"/>
    <w:rsid w:val="00B46CEE"/>
    <w:rsid w:val="00B577EA"/>
    <w:rsid w:val="00B608C4"/>
    <w:rsid w:val="00B7097C"/>
    <w:rsid w:val="00B7216A"/>
    <w:rsid w:val="00B753A3"/>
    <w:rsid w:val="00B80C32"/>
    <w:rsid w:val="00B91F58"/>
    <w:rsid w:val="00B95B8A"/>
    <w:rsid w:val="00BB18C2"/>
    <w:rsid w:val="00BB2B5D"/>
    <w:rsid w:val="00BB7DDD"/>
    <w:rsid w:val="00BC0E96"/>
    <w:rsid w:val="00BC6675"/>
    <w:rsid w:val="00BF323C"/>
    <w:rsid w:val="00BF492E"/>
    <w:rsid w:val="00BF6525"/>
    <w:rsid w:val="00C01213"/>
    <w:rsid w:val="00C16A9C"/>
    <w:rsid w:val="00C177C6"/>
    <w:rsid w:val="00C20552"/>
    <w:rsid w:val="00C24B8F"/>
    <w:rsid w:val="00C253F3"/>
    <w:rsid w:val="00C32701"/>
    <w:rsid w:val="00C33EC0"/>
    <w:rsid w:val="00C50B1D"/>
    <w:rsid w:val="00C51C37"/>
    <w:rsid w:val="00C546A4"/>
    <w:rsid w:val="00C6009A"/>
    <w:rsid w:val="00C62166"/>
    <w:rsid w:val="00C64DC9"/>
    <w:rsid w:val="00C65CE6"/>
    <w:rsid w:val="00C66CBD"/>
    <w:rsid w:val="00C80719"/>
    <w:rsid w:val="00C90BD5"/>
    <w:rsid w:val="00C96D5B"/>
    <w:rsid w:val="00C97075"/>
    <w:rsid w:val="00CB1879"/>
    <w:rsid w:val="00CB370D"/>
    <w:rsid w:val="00CC098D"/>
    <w:rsid w:val="00CD7574"/>
    <w:rsid w:val="00CF1F21"/>
    <w:rsid w:val="00CF2FBE"/>
    <w:rsid w:val="00CF3374"/>
    <w:rsid w:val="00D013B9"/>
    <w:rsid w:val="00D01F21"/>
    <w:rsid w:val="00D07534"/>
    <w:rsid w:val="00D10068"/>
    <w:rsid w:val="00D12E3D"/>
    <w:rsid w:val="00D41FBE"/>
    <w:rsid w:val="00D546AF"/>
    <w:rsid w:val="00D57F65"/>
    <w:rsid w:val="00D71ECE"/>
    <w:rsid w:val="00D82F93"/>
    <w:rsid w:val="00D96FDB"/>
    <w:rsid w:val="00DB0BED"/>
    <w:rsid w:val="00DB581C"/>
    <w:rsid w:val="00DD02E3"/>
    <w:rsid w:val="00DD15D8"/>
    <w:rsid w:val="00DD55D4"/>
    <w:rsid w:val="00DE2527"/>
    <w:rsid w:val="00DE5CBD"/>
    <w:rsid w:val="00DE7200"/>
    <w:rsid w:val="00DF3960"/>
    <w:rsid w:val="00E00468"/>
    <w:rsid w:val="00E02A19"/>
    <w:rsid w:val="00E02D69"/>
    <w:rsid w:val="00E10200"/>
    <w:rsid w:val="00E137DB"/>
    <w:rsid w:val="00E449B2"/>
    <w:rsid w:val="00E46AE3"/>
    <w:rsid w:val="00E56443"/>
    <w:rsid w:val="00E644CE"/>
    <w:rsid w:val="00E64B94"/>
    <w:rsid w:val="00E6565E"/>
    <w:rsid w:val="00E70383"/>
    <w:rsid w:val="00E95791"/>
    <w:rsid w:val="00EA7A0F"/>
    <w:rsid w:val="00ED2D1F"/>
    <w:rsid w:val="00EF4937"/>
    <w:rsid w:val="00F0355D"/>
    <w:rsid w:val="00F046A8"/>
    <w:rsid w:val="00F04D80"/>
    <w:rsid w:val="00F14267"/>
    <w:rsid w:val="00F21930"/>
    <w:rsid w:val="00F22E5B"/>
    <w:rsid w:val="00F342C7"/>
    <w:rsid w:val="00F51270"/>
    <w:rsid w:val="00F5516E"/>
    <w:rsid w:val="00F76D4A"/>
    <w:rsid w:val="00F84A33"/>
    <w:rsid w:val="00FA407B"/>
    <w:rsid w:val="00FB630C"/>
    <w:rsid w:val="00FE002C"/>
    <w:rsid w:val="00FF0307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93224-F75B-4F41-B345-7819648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12"/>
  </w:style>
  <w:style w:type="paragraph" w:styleId="Footer">
    <w:name w:val="footer"/>
    <w:basedOn w:val="Normal"/>
    <w:link w:val="FooterChar"/>
    <w:uiPriority w:val="99"/>
    <w:unhideWhenUsed/>
    <w:rsid w:val="00845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12"/>
  </w:style>
  <w:style w:type="character" w:customStyle="1" w:styleId="Heading1Char">
    <w:name w:val="Heading 1 Char"/>
    <w:basedOn w:val="DefaultParagraphFont"/>
    <w:link w:val="Heading1"/>
    <w:uiPriority w:val="9"/>
    <w:rsid w:val="008451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45112"/>
  </w:style>
  <w:style w:type="character" w:styleId="Hyperlink">
    <w:name w:val="Hyperlink"/>
    <w:basedOn w:val="DefaultParagraphFont"/>
    <w:uiPriority w:val="99"/>
    <w:unhideWhenUsed/>
    <w:rsid w:val="00845112"/>
    <w:rPr>
      <w:color w:val="0000FF"/>
      <w:u w:val="single"/>
    </w:rPr>
  </w:style>
  <w:style w:type="character" w:customStyle="1" w:styleId="im">
    <w:name w:val="im"/>
    <w:basedOn w:val="DefaultParagraphFont"/>
    <w:rsid w:val="00E644CE"/>
  </w:style>
  <w:style w:type="paragraph" w:styleId="ListParagraph">
    <w:name w:val="List Paragraph"/>
    <w:basedOn w:val="Normal"/>
    <w:uiPriority w:val="34"/>
    <w:qFormat/>
    <w:rsid w:val="00E644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D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1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E0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70D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E0FD-A6BB-4252-8778-CB52D017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16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Hrvatin</dc:creator>
  <cp:keywords/>
  <dc:description/>
  <cp:lastModifiedBy>Developer</cp:lastModifiedBy>
  <cp:revision>189</cp:revision>
  <dcterms:created xsi:type="dcterms:W3CDTF">2016-06-24T12:30:00Z</dcterms:created>
  <dcterms:modified xsi:type="dcterms:W3CDTF">2016-12-15T16:18:00Z</dcterms:modified>
</cp:coreProperties>
</file>