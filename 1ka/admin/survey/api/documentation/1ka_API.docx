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33" w:rsidRDefault="00845112" w:rsidP="005E0635">
      <w:pPr>
        <w:spacing w:after="0"/>
        <w:jc w:val="both"/>
        <w:rPr>
          <w:b/>
          <w:sz w:val="32"/>
          <w:szCs w:val="32"/>
        </w:rPr>
      </w:pPr>
      <w:r w:rsidRPr="002E24DF">
        <w:rPr>
          <w:b/>
          <w:sz w:val="32"/>
          <w:szCs w:val="32"/>
        </w:rPr>
        <w:t>1KA</w:t>
      </w:r>
      <w:r w:rsidR="005E0635">
        <w:rPr>
          <w:b/>
          <w:sz w:val="32"/>
          <w:szCs w:val="32"/>
        </w:rPr>
        <w:t xml:space="preserve"> API</w:t>
      </w:r>
    </w:p>
    <w:p w:rsidR="005E0635" w:rsidRDefault="005E0635" w:rsidP="005E0635">
      <w:pPr>
        <w:spacing w:after="0"/>
        <w:jc w:val="both"/>
        <w:rPr>
          <w:b/>
          <w:sz w:val="32"/>
          <w:szCs w:val="32"/>
        </w:rPr>
      </w:pPr>
    </w:p>
    <w:p w:rsidR="005E0635" w:rsidRPr="00E02D69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Podatki za dostop</w: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t>Podatke za dostop (identifikator in privatni ključ) se pridobi v spletnem vmesniku 1ka:</w: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Pr="005E0635" w:rsidRDefault="006E1939" w:rsidP="00DD55D4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41.5pt">
            <v:imagedata r:id="rId7" o:title="API-auth"/>
          </v:shape>
        </w:pic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E644CE" w:rsidRPr="008B7E37" w:rsidRDefault="005E0635" w:rsidP="008B7E37">
      <w:pPr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br w:type="page"/>
      </w:r>
    </w:p>
    <w:p w:rsidR="005E0635" w:rsidRDefault="005E0635" w:rsidP="005E0635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Primer klica »GET« v PHP</w:t>
      </w:r>
    </w:p>
    <w:p w:rsidR="005E0635" w:rsidRDefault="005E0635" w:rsidP="005E0635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$identifier = '9b03c8cdf967d24a';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$private_key = '0a68ff8b77272baf5a04f3b656f27fb5250438bc21d7707515a1b506a3a8491b';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GET params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= 'action=getSurveyQuestions';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>// Funkcija, ki jo želimo izvesti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.= '&amp;ank_id=705';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>// ostali parametri potrebni za klic funkcije (id ankete, vprašanja...)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Pripravimo podatke za hashiranje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$request_method = 'GET';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 = 'http://localhost/FDV/admin/survey/api/api.php?'.$params;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$data = $request_method . $request;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Izracunamo hash (token)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$token = hash_hmac('sha256', $data, $private_key);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Pripravimo klic – dodamo parametra »identifikator« in »token«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$ch = curl_init($request.'&amp;identifier='</w:t>
      </w:r>
      <w:r w:rsidR="00BB18C2" w:rsidRPr="00CB370D">
        <w:rPr>
          <w:rFonts w:cs="Arial"/>
          <w:i/>
          <w:sz w:val="20"/>
          <w:szCs w:val="20"/>
          <w:shd w:val="clear" w:color="auto" w:fill="FFFFFF"/>
        </w:rPr>
        <w:t>.$identifier.'&amp;token='.$token);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CURLOPT_CUSTOMREQUEST, $request_method);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CURLOPT_RETURNTRANSFER, true);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Izvedemo klic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$result = curl_exec($ch);</w:t>
      </w:r>
    </w:p>
    <w:p w:rsidR="00BB18C2" w:rsidRDefault="00BB18C2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sz w:val="20"/>
          <w:szCs w:val="20"/>
          <w:shd w:val="clear" w:color="auto" w:fill="FFFFFF"/>
        </w:rPr>
      </w:pP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Primer klica »POST« v PHP</w:t>
      </w: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$identifier = '9b03c8cdf967d24a';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$private_key = '0a68ff8b77272baf5a04f3b656f27fb5250438bc21d7707515a1b506a3a8491b';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GET params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= 'action=getSurveyQuestions';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>// Funkcija, ki jo želimo izvesti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.= '&amp;ank_id=705';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>// ostali parametri potrebni za klic funkcije (id ankete, vprašanja...)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POST data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$post_data = array(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  <w:t>"naslov" =&gt; "Naslov vprašanja...",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  <w:t>"vrednost" =&gt; "123",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Pripravimo podatke za hashiranje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$request_method = 'POST';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 = 'http://localhost/FDV/admin/survey/api/api.php?'.$params;</w:t>
      </w:r>
    </w:p>
    <w:p w:rsidR="00C96D5B" w:rsidRPr="00CB370D" w:rsidRDefault="00C96D5B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$raw_post_data = http_build_query($post_data);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$data = $request_method . $request</w:t>
      </w:r>
      <w:r w:rsidR="00C96D5B" w:rsidRPr="00CB370D">
        <w:rPr>
          <w:rFonts w:cs="Arial"/>
          <w:i/>
          <w:sz w:val="20"/>
          <w:szCs w:val="20"/>
          <w:shd w:val="clear" w:color="auto" w:fill="FFFFFF"/>
        </w:rPr>
        <w:t xml:space="preserve"> . $raw_post_data</w:t>
      </w:r>
      <w:r w:rsidRPr="00CB370D">
        <w:rPr>
          <w:rFonts w:cs="Arial"/>
          <w:i/>
          <w:sz w:val="20"/>
          <w:szCs w:val="20"/>
          <w:shd w:val="clear" w:color="auto" w:fill="FFFFFF"/>
        </w:rPr>
        <w:t>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Izracunamo hash (token)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$token = hash_hmac('sha256', $data, $private_key);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lastRenderedPageBreak/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Pripravimo klic – dodamo parametra »identifikator« in »token«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$ch = curl_init($request.'&amp;identifier='.$identifier.'&amp;token='.$token);</w:t>
      </w:r>
    </w:p>
    <w:p w:rsidR="00CB1879" w:rsidRPr="00CB370D" w:rsidRDefault="00CB1879" w:rsidP="00CB1879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CURLOPT_POSTFIELDS, json_encode($post_data));</w:t>
      </w:r>
      <w:r w:rsidR="0031519A"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="0031519A" w:rsidRPr="00CB370D">
        <w:rPr>
          <w:rFonts w:cs="Arial"/>
          <w:i/>
          <w:sz w:val="20"/>
          <w:szCs w:val="20"/>
          <w:shd w:val="clear" w:color="auto" w:fill="FFFFFF"/>
        </w:rPr>
        <w:tab/>
        <w:t>// JSON string za POST</w:t>
      </w:r>
    </w:p>
    <w:p w:rsidR="00CB1879" w:rsidRPr="00CB370D" w:rsidRDefault="00CB1879" w:rsidP="00CB1879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CURLOPT_POST, true);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CURLOPT_CUSTOMREQUEST, $request_method);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CURLOPT_RETURNTRANSFER, true);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Izvedemo klic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$result = curl_exec($ch);</w:t>
      </w:r>
    </w:p>
    <w:p w:rsidR="00DD55D4" w:rsidRDefault="00DD55D4">
      <w:p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br w:type="page"/>
      </w:r>
    </w:p>
    <w:p w:rsidR="00F51270" w:rsidRDefault="00F51270" w:rsidP="00F51270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API funkcije</w:t>
      </w:r>
    </w:p>
    <w:p w:rsidR="005472EB" w:rsidRDefault="005472EB" w:rsidP="005E0635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C16A9C" w:rsidRDefault="00C16A9C" w:rsidP="005E0635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C90BD5">
        <w:rPr>
          <w:rFonts w:eastAsia="Times New Roman" w:cs="Arial"/>
          <w:b/>
          <w:sz w:val="24"/>
          <w:szCs w:val="24"/>
          <w:lang w:eastAsia="sl-SI"/>
        </w:rPr>
        <w:t>getSurveyQuestions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vrne podatke o vseh vprašanjih v anketi</w:t>
      </w:r>
    </w:p>
    <w:p w:rsidR="00C16A9C" w:rsidRDefault="00C16A9C" w:rsidP="00C16A9C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C16A9C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C16A9C" w:rsidRPr="00C16A9C" w:rsidRDefault="00C16A9C" w:rsidP="005E0635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C16A9C" w:rsidRPr="00C16A9C" w:rsidRDefault="00C16A9C" w:rsidP="00C16A9C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action=getSurveyQuestions</w:t>
      </w:r>
    </w:p>
    <w:p w:rsidR="003372FD" w:rsidRPr="003752C0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(id ankete)</w:t>
      </w:r>
    </w:p>
    <w:p w:rsidR="00796938" w:rsidRPr="00796938" w:rsidRDefault="00796938" w:rsidP="00796938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16A9C" w:rsidRDefault="00C16A9C" w:rsidP="00CB370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Primer odgovora:</w:t>
      </w:r>
    </w:p>
    <w:p w:rsidR="00CB370D" w:rsidRPr="00796938" w:rsidRDefault="007A1D41" w:rsidP="00CB370D">
      <w:pPr>
        <w:tabs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{</w:t>
      </w:r>
      <w:r w:rsidR="00CB370D" w:rsidRPr="00796938">
        <w:rPr>
          <w:i/>
          <w:sz w:val="20"/>
          <w:szCs w:val="20"/>
        </w:rPr>
        <w:t>"ID_VPRAŠANJA_1":{</w:t>
      </w:r>
    </w:p>
    <w:p w:rsidR="00CB370D" w:rsidRPr="00796938" w:rsidRDefault="00CB370D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</w:t>
      </w:r>
      <w:r w:rsidR="00842015" w:rsidRPr="00796938">
        <w:rPr>
          <w:i/>
          <w:sz w:val="20"/>
          <w:szCs w:val="20"/>
        </w:rPr>
        <w:t>1234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"tip":"En odgovor",</w:t>
      </w:r>
    </w:p>
    <w:p w:rsidR="00CB370D" w:rsidRPr="00796938" w:rsidRDefault="003C3722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 xml:space="preserve">"naslov":"Naslov vprašanja </w:t>
      </w:r>
      <w:r w:rsidR="001D1383" w:rsidRPr="00796938">
        <w:rPr>
          <w:i/>
          <w:sz w:val="20"/>
          <w:szCs w:val="20"/>
        </w:rPr>
        <w:t>1</w:t>
      </w:r>
      <w:r w:rsidR="00CB370D"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"info":"",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"variable":"Q</w:t>
      </w:r>
      <w:r w:rsidR="001D1383" w:rsidRPr="00796938">
        <w:rPr>
          <w:i/>
          <w:sz w:val="20"/>
          <w:szCs w:val="20"/>
        </w:rPr>
        <w:t>1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"stran_id":"2890",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"stran_naslov":"Stran 1",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</w:t>
      </w:r>
      <w:r w:rsidR="001D1383" w:rsidRPr="00796938">
        <w:rPr>
          <w:i/>
          <w:sz w:val="20"/>
          <w:szCs w:val="20"/>
        </w:rPr>
        <w:t>1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"vrednosti":{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"48495":{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"id":"48495",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"naslov":</w:t>
      </w:r>
      <w:r w:rsidR="001D1383" w:rsidRPr="00796938">
        <w:rPr>
          <w:i/>
          <w:sz w:val="20"/>
          <w:szCs w:val="20"/>
        </w:rPr>
        <w:t>"Vpi\u0161ite besedilo odgovora</w:t>
      </w:r>
      <w:r w:rsidRPr="00796938">
        <w:rPr>
          <w:i/>
          <w:sz w:val="20"/>
          <w:szCs w:val="20"/>
        </w:rPr>
        <w:t>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"variable":"1",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"vrstni_red":"1"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},"48496":{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"id":"48496",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"naslov":"Vpi\u0161ite besedilo odgovora 2",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"variable":"2",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"vrstni_red":"2"</w:t>
      </w:r>
    </w:p>
    <w:p w:rsidR="00DF3960" w:rsidRPr="00796938" w:rsidRDefault="00DF3960" w:rsidP="00DF3960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</w:p>
    <w:p w:rsidR="00DF3960" w:rsidRPr="00796938" w:rsidRDefault="00DF3960" w:rsidP="00DF3960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  <w:r w:rsidR="007A1D41" w:rsidRPr="00796938">
        <w:rPr>
          <w:i/>
          <w:sz w:val="20"/>
          <w:szCs w:val="20"/>
        </w:rPr>
        <w:t>}</w:t>
      </w:r>
      <w:r w:rsidRPr="00796938">
        <w:rPr>
          <w:i/>
          <w:sz w:val="20"/>
          <w:szCs w:val="20"/>
        </w:rPr>
        <w:t>,</w:t>
      </w:r>
    </w:p>
    <w:p w:rsidR="00DF3960" w:rsidRPr="00796938" w:rsidRDefault="007A1D41" w:rsidP="00DF3960">
      <w:pPr>
        <w:tabs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{</w:t>
      </w:r>
      <w:r w:rsidR="00DF3960" w:rsidRPr="00796938">
        <w:rPr>
          <w:i/>
          <w:sz w:val="20"/>
          <w:szCs w:val="20"/>
        </w:rPr>
        <w:t>"ID_VPRAŠANJA_2"...</w:t>
      </w:r>
    </w:p>
    <w:p w:rsidR="005B7B13" w:rsidRDefault="005B7B13" w:rsidP="005B7B13">
      <w:pPr>
        <w:rPr>
          <w:rFonts w:eastAsia="Times New Roman" w:cs="Arial"/>
          <w:b/>
          <w:sz w:val="24"/>
          <w:szCs w:val="24"/>
          <w:lang w:eastAsia="sl-SI"/>
        </w:rPr>
      </w:pPr>
    </w:p>
    <w:p w:rsidR="00CD7574" w:rsidRDefault="00B7097C" w:rsidP="00CD7574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B7097C">
        <w:rPr>
          <w:rFonts w:eastAsia="Times New Roman" w:cs="Arial"/>
          <w:b/>
          <w:sz w:val="24"/>
          <w:szCs w:val="24"/>
          <w:lang w:eastAsia="sl-SI"/>
        </w:rPr>
        <w:t>getSurveyStatuses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vrne </w:t>
      </w:r>
      <w:r w:rsidR="00616AFB">
        <w:rPr>
          <w:rFonts w:eastAsia="Times New Roman" w:cs="Arial"/>
          <w:b/>
          <w:sz w:val="24"/>
          <w:szCs w:val="24"/>
          <w:lang w:eastAsia="sl-SI"/>
        </w:rPr>
        <w:t>statuse odgovorov za anketo</w:t>
      </w:r>
    </w:p>
    <w:p w:rsidR="00B7097C" w:rsidRDefault="00B7097C" w:rsidP="00CD7574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CD7574">
      <w:pPr>
        <w:spacing w:after="0"/>
        <w:rPr>
          <w:rFonts w:cs="Arial"/>
          <w:shd w:val="clear" w:color="auto" w:fill="FFFFFF"/>
        </w:rPr>
      </w:pPr>
    </w:p>
    <w:p w:rsidR="00B7097C" w:rsidRPr="00C16A9C" w:rsidRDefault="00B7097C" w:rsidP="00B7097C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B7097C" w:rsidRDefault="00B7097C" w:rsidP="00B7097C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C97075">
        <w:rPr>
          <w:rFonts w:eastAsia="Times New Roman" w:cs="Arial"/>
          <w:lang w:eastAsia="sl-SI"/>
        </w:rPr>
        <w:t>Statuses</w:t>
      </w:r>
    </w:p>
    <w:p w:rsidR="003372FD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(id ankete)</w:t>
      </w:r>
    </w:p>
    <w:p w:rsidR="00E46AE3" w:rsidRPr="00E46AE3" w:rsidRDefault="00E46AE3" w:rsidP="00E46AE3">
      <w:pPr>
        <w:spacing w:after="0"/>
        <w:jc w:val="both"/>
        <w:rPr>
          <w:rFonts w:eastAsia="Times New Roman" w:cs="Arial"/>
          <w:lang w:eastAsia="sl-SI"/>
        </w:rPr>
      </w:pPr>
    </w:p>
    <w:p w:rsidR="00E46AE3" w:rsidRDefault="00E46AE3" w:rsidP="005E1A42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5E1A42" w:rsidRPr="00105128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{"valid":{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//ustrezno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"6":1,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//končal anketo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"5":0},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//delno izpolnjena</w:t>
      </w:r>
    </w:p>
    <w:p w:rsidR="00E46AE3" w:rsidRPr="00105128" w:rsidRDefault="00E46AE3" w:rsidP="005E1A42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"nonvalid":{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//neustrezno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"6l":0,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//prazna v celoti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"5l":0,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//prazna delno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"4":0,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//klik na anketo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"3":0,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 klik na nagovor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"-1":0},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//neznan status</w:t>
      </w:r>
    </w:p>
    <w:p w:rsidR="00E46AE3" w:rsidRPr="00105128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"invitation":{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//neanketirane enote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"2":0,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poslan - napaka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"1":0,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poslan - neodgovor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"0":0}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neposlan</w:t>
      </w:r>
    </w:p>
    <w:p w:rsidR="00E46AE3" w:rsidRPr="00105128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850D03" w:rsidRPr="00E46AE3" w:rsidRDefault="00850D03" w:rsidP="00E46AE3">
      <w:pPr>
        <w:spacing w:after="0"/>
        <w:jc w:val="both"/>
        <w:rPr>
          <w:rFonts w:eastAsia="Times New Roman" w:cs="Arial"/>
          <w:lang w:eastAsia="sl-SI"/>
        </w:rPr>
      </w:pPr>
    </w:p>
    <w:p w:rsidR="00850D03" w:rsidRDefault="00850D03" w:rsidP="00850D03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C33EC0">
        <w:rPr>
          <w:rFonts w:eastAsia="Times New Roman" w:cs="Arial"/>
          <w:b/>
          <w:sz w:val="24"/>
          <w:szCs w:val="24"/>
          <w:lang w:eastAsia="sl-SI"/>
        </w:rPr>
        <w:t>getSurveyDateTimeRange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vrne datum in čas odgovorov na dano anketo</w:t>
      </w:r>
    </w:p>
    <w:p w:rsidR="00850D03" w:rsidRDefault="00850D03" w:rsidP="00850D03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50D03" w:rsidRPr="00C16A9C" w:rsidRDefault="00850D03" w:rsidP="00850D03">
      <w:pPr>
        <w:spacing w:after="0"/>
        <w:rPr>
          <w:rFonts w:cs="Arial"/>
          <w:shd w:val="clear" w:color="auto" w:fill="FFFFFF"/>
        </w:rPr>
      </w:pPr>
    </w:p>
    <w:p w:rsidR="00850D03" w:rsidRPr="00C16A9C" w:rsidRDefault="00850D03" w:rsidP="00850D03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Parametri</w:t>
      </w:r>
      <w:del w:id="0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50D03" w:rsidRDefault="00850D03" w:rsidP="00850D03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E00468">
        <w:rPr>
          <w:rFonts w:eastAsia="Times New Roman" w:cs="Arial"/>
          <w:lang w:eastAsia="sl-SI"/>
        </w:rPr>
        <w:t>getSurveyDate</w:t>
      </w:r>
      <w:r>
        <w:rPr>
          <w:rFonts w:eastAsia="Times New Roman" w:cs="Arial"/>
          <w:lang w:eastAsia="sl-SI"/>
        </w:rPr>
        <w:t>Time</w:t>
      </w:r>
      <w:r w:rsidRPr="00E00468">
        <w:rPr>
          <w:rFonts w:eastAsia="Times New Roman" w:cs="Arial"/>
          <w:lang w:eastAsia="sl-SI"/>
        </w:rPr>
        <w:t>Range</w:t>
      </w:r>
    </w:p>
    <w:p w:rsidR="00850D03" w:rsidRDefault="00850D03" w:rsidP="00850D03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1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50D03" w:rsidRPr="00E46AE3" w:rsidRDefault="00850D03" w:rsidP="00850D03">
      <w:pPr>
        <w:spacing w:after="0"/>
        <w:jc w:val="both"/>
        <w:rPr>
          <w:rFonts w:eastAsia="Times New Roman" w:cs="Arial"/>
          <w:lang w:eastAsia="sl-SI"/>
        </w:rPr>
      </w:pPr>
    </w:p>
    <w:p w:rsidR="00850D03" w:rsidRDefault="00850D03" w:rsidP="00850D03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B7097C" w:rsidRDefault="00850D03" w:rsidP="00850D0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33EC0">
        <w:rPr>
          <w:rFonts w:eastAsia="Times New Roman" w:cs="Arial"/>
          <w:i/>
          <w:sz w:val="20"/>
          <w:szCs w:val="20"/>
          <w:lang w:eastAsia="sl-SI"/>
        </w:rPr>
        <w:t>{"2016-08-20 11":"4","2016-08-23 13":"6"}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//4 </w:t>
      </w:r>
      <w:r w:rsidR="004634F2">
        <w:rPr>
          <w:rFonts w:eastAsia="Times New Roman" w:cs="Arial"/>
          <w:i/>
          <w:sz w:val="20"/>
          <w:szCs w:val="20"/>
          <w:lang w:eastAsia="sl-SI"/>
        </w:rPr>
        <w:t>odgovori na datum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Pr="00C33EC0">
        <w:rPr>
          <w:rFonts w:eastAsia="Times New Roman" w:cs="Arial"/>
          <w:i/>
          <w:sz w:val="20"/>
          <w:szCs w:val="20"/>
          <w:lang w:eastAsia="sl-SI"/>
        </w:rPr>
        <w:t>2016-08-20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4634F2">
        <w:rPr>
          <w:rFonts w:eastAsia="Times New Roman" w:cs="Arial"/>
          <w:i/>
          <w:sz w:val="20"/>
          <w:szCs w:val="20"/>
          <w:lang w:eastAsia="sl-SI"/>
        </w:rPr>
        <w:t>v času med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11:00 </w:t>
      </w:r>
      <w:r w:rsidR="004634F2">
        <w:rPr>
          <w:rFonts w:eastAsia="Times New Roman" w:cs="Arial"/>
          <w:i/>
          <w:sz w:val="20"/>
          <w:szCs w:val="20"/>
          <w:lang w:eastAsia="sl-SI"/>
        </w:rPr>
        <w:t>in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12:00; 6 </w:t>
      </w:r>
      <w:r w:rsidR="004634F2">
        <w:rPr>
          <w:rFonts w:eastAsia="Times New Roman" w:cs="Arial"/>
          <w:i/>
          <w:sz w:val="20"/>
          <w:szCs w:val="20"/>
          <w:lang w:eastAsia="sl-SI"/>
        </w:rPr>
        <w:t xml:space="preserve">odgovorov na datum </w:t>
      </w:r>
      <w:r w:rsidRPr="00C33EC0">
        <w:rPr>
          <w:rFonts w:eastAsia="Times New Roman" w:cs="Arial"/>
          <w:i/>
          <w:sz w:val="20"/>
          <w:szCs w:val="20"/>
          <w:lang w:eastAsia="sl-SI"/>
        </w:rPr>
        <w:t>2016-08-23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4634F2">
        <w:rPr>
          <w:rFonts w:eastAsia="Times New Roman" w:cs="Arial"/>
          <w:i/>
          <w:sz w:val="20"/>
          <w:szCs w:val="20"/>
          <w:lang w:eastAsia="sl-SI"/>
        </w:rPr>
        <w:t xml:space="preserve">v času med </w:t>
      </w:r>
      <w:r>
        <w:rPr>
          <w:rFonts w:eastAsia="Times New Roman" w:cs="Arial"/>
          <w:i/>
          <w:sz w:val="20"/>
          <w:szCs w:val="20"/>
          <w:lang w:eastAsia="sl-SI"/>
        </w:rPr>
        <w:t xml:space="preserve">13:00 </w:t>
      </w:r>
      <w:r w:rsidR="004634F2">
        <w:rPr>
          <w:rFonts w:eastAsia="Times New Roman" w:cs="Arial"/>
          <w:i/>
          <w:sz w:val="20"/>
          <w:szCs w:val="20"/>
          <w:lang w:eastAsia="sl-SI"/>
        </w:rPr>
        <w:t>in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14:00</w:t>
      </w:r>
    </w:p>
    <w:p w:rsidR="00A61022" w:rsidRDefault="00A61022" w:rsidP="00850D0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</w:p>
    <w:p w:rsidR="00A61022" w:rsidRDefault="00A61022" w:rsidP="00A61022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095684">
        <w:rPr>
          <w:rFonts w:eastAsia="Times New Roman" w:cs="Arial"/>
          <w:b/>
          <w:sz w:val="24"/>
          <w:szCs w:val="24"/>
          <w:lang w:eastAsia="sl-SI"/>
        </w:rPr>
        <w:t>getSurveyRedirections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 w:rsidR="008B3747">
        <w:rPr>
          <w:rFonts w:eastAsia="Times New Roman" w:cs="Arial"/>
          <w:b/>
          <w:sz w:val="24"/>
          <w:szCs w:val="24"/>
          <w:lang w:eastAsia="sl-SI"/>
        </w:rPr>
        <w:t>preusmeritve ankete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(</w:t>
      </w:r>
      <w:r w:rsidR="008B3747">
        <w:rPr>
          <w:rFonts w:eastAsia="Times New Roman" w:cs="Arial"/>
          <w:b/>
          <w:sz w:val="24"/>
          <w:szCs w:val="24"/>
          <w:lang w:eastAsia="sl-SI"/>
        </w:rPr>
        <w:t>Klik na anketo</w:t>
      </w:r>
      <w:r>
        <w:rPr>
          <w:rFonts w:eastAsia="Times New Roman" w:cs="Arial"/>
          <w:b/>
          <w:sz w:val="24"/>
          <w:szCs w:val="24"/>
          <w:lang w:eastAsia="sl-SI"/>
        </w:rPr>
        <w:t>)</w:t>
      </w:r>
      <w:del w:id="3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A61022" w:rsidRDefault="00A61022" w:rsidP="00A61022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A61022" w:rsidRPr="00C16A9C" w:rsidRDefault="00A61022" w:rsidP="00A61022">
      <w:pPr>
        <w:spacing w:after="0"/>
        <w:rPr>
          <w:rFonts w:cs="Arial"/>
          <w:shd w:val="clear" w:color="auto" w:fill="FFFFFF"/>
        </w:rPr>
      </w:pPr>
    </w:p>
    <w:p w:rsidR="00A61022" w:rsidRPr="00C16A9C" w:rsidRDefault="008B3747" w:rsidP="00A61022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Parametri</w:t>
      </w:r>
      <w:del w:id="4" w:author="Peter" w:date="2016-09-09T10:11:00Z">
        <w:r w:rsidR="00A61022" w:rsidRPr="00C16A9C" w:rsidDel="009D0325">
          <w:rPr>
            <w:rFonts w:eastAsia="Times New Roman" w:cs="Arial"/>
            <w:lang w:eastAsia="sl-SI"/>
          </w:rPr>
          <w:delText>i</w:delText>
        </w:r>
      </w:del>
      <w:r w:rsidR="00A61022" w:rsidRPr="00C16A9C">
        <w:rPr>
          <w:rFonts w:eastAsia="Times New Roman" w:cs="Arial"/>
          <w:lang w:eastAsia="sl-SI"/>
        </w:rPr>
        <w:t>:</w:t>
      </w:r>
    </w:p>
    <w:p w:rsidR="00A61022" w:rsidRDefault="00A61022" w:rsidP="00A61022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095684">
        <w:rPr>
          <w:rFonts w:eastAsia="Times New Roman" w:cs="Arial"/>
          <w:lang w:eastAsia="sl-SI"/>
        </w:rPr>
        <w:t>getSurveyRedirections</w:t>
      </w:r>
    </w:p>
    <w:p w:rsidR="00A61022" w:rsidRDefault="00A61022" w:rsidP="00A61022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5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6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A61022" w:rsidRPr="00E46AE3" w:rsidRDefault="00A61022" w:rsidP="00A61022">
      <w:pPr>
        <w:spacing w:after="0"/>
        <w:jc w:val="both"/>
        <w:rPr>
          <w:rFonts w:eastAsia="Times New Roman" w:cs="Arial"/>
          <w:lang w:eastAsia="sl-SI"/>
        </w:rPr>
      </w:pPr>
    </w:p>
    <w:p w:rsidR="00A61022" w:rsidRDefault="008B3747" w:rsidP="00A61022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</w:t>
      </w:r>
      <w:r w:rsidR="00A61022" w:rsidRPr="00E46AE3">
        <w:rPr>
          <w:rFonts w:eastAsia="Times New Roman" w:cs="Arial"/>
          <w:lang w:eastAsia="sl-SI"/>
        </w:rPr>
        <w:t>:</w:t>
      </w:r>
    </w:p>
    <w:p w:rsidR="00A61022" w:rsidRDefault="00A61022" w:rsidP="00850D0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45676C">
        <w:rPr>
          <w:rFonts w:eastAsia="Times New Roman" w:cs="Arial"/>
          <w:i/>
          <w:sz w:val="20"/>
          <w:szCs w:val="20"/>
          <w:lang w:eastAsia="sl-SI"/>
        </w:rPr>
        <w:t>{"3":0,"4":0,"5":0,"6":0,"valid":{"email":0,"192.168.1.102":5},"email":0,"direct":6}</w:t>
      </w:r>
    </w:p>
    <w:p w:rsidR="008B3747" w:rsidRDefault="008B3747" w:rsidP="00850D0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</w:p>
    <w:p w:rsidR="008B3747" w:rsidRDefault="008B3747" w:rsidP="008B3747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4718D1">
        <w:rPr>
          <w:rFonts w:eastAsia="Times New Roman" w:cs="Arial"/>
          <w:b/>
          <w:sz w:val="24"/>
          <w:szCs w:val="24"/>
          <w:lang w:eastAsia="sl-SI"/>
        </w:rPr>
        <w:t>getSurveyPara</w:t>
      </w:r>
      <w:r w:rsidR="00270275">
        <w:rPr>
          <w:rFonts w:eastAsia="Times New Roman" w:cs="Arial"/>
          <w:b/>
          <w:sz w:val="24"/>
          <w:szCs w:val="24"/>
          <w:lang w:eastAsia="sl-SI"/>
        </w:rPr>
        <w:t>data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parapodatki ankete</w:t>
      </w:r>
    </w:p>
    <w:p w:rsidR="008B3747" w:rsidRDefault="008B3747" w:rsidP="008B3747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B3747" w:rsidRPr="00C16A9C" w:rsidRDefault="008B3747" w:rsidP="008B3747">
      <w:pPr>
        <w:spacing w:after="0"/>
        <w:rPr>
          <w:rFonts w:cs="Arial"/>
          <w:shd w:val="clear" w:color="auto" w:fill="FFFFFF"/>
        </w:rPr>
      </w:pPr>
    </w:p>
    <w:p w:rsidR="008B3747" w:rsidRPr="00C16A9C" w:rsidRDefault="008B3747" w:rsidP="008B3747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Parametri</w:t>
      </w:r>
      <w:del w:id="7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B3747" w:rsidRDefault="008B3747" w:rsidP="008B3747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4718D1">
        <w:rPr>
          <w:rFonts w:eastAsia="Times New Roman" w:cs="Arial"/>
          <w:lang w:eastAsia="sl-SI"/>
        </w:rPr>
        <w:t>getSurveyPara</w:t>
      </w:r>
      <w:r w:rsidR="00270275">
        <w:rPr>
          <w:rFonts w:eastAsia="Times New Roman" w:cs="Arial"/>
          <w:lang w:eastAsia="sl-SI"/>
        </w:rPr>
        <w:t>data</w:t>
      </w:r>
    </w:p>
    <w:p w:rsidR="008B3747" w:rsidRDefault="008B3747" w:rsidP="008B3747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8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9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B3747" w:rsidRPr="00E46AE3" w:rsidRDefault="008B3747" w:rsidP="008B3747">
      <w:pPr>
        <w:spacing w:after="0"/>
        <w:jc w:val="both"/>
        <w:rPr>
          <w:rFonts w:eastAsia="Times New Roman" w:cs="Arial"/>
          <w:lang w:eastAsia="sl-SI"/>
        </w:rPr>
      </w:pPr>
    </w:p>
    <w:p w:rsidR="008B3747" w:rsidRDefault="008B3747" w:rsidP="008B3747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8B3747" w:rsidRDefault="008B3747" w:rsidP="008B3747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{"valid":{</w:t>
      </w:r>
      <w:r>
        <w:rPr>
          <w:rFonts w:eastAsia="Times New Roman" w:cs="Arial"/>
          <w:i/>
          <w:sz w:val="20"/>
          <w:szCs w:val="20"/>
          <w:lang w:eastAsia="sl-SI"/>
        </w:rPr>
        <w:t>//filtered - valid answers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"unfilteredCount":11,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"allCount":5,</w:t>
      </w:r>
      <w:r>
        <w:rPr>
          <w:rFonts w:eastAsia="Times New Roman" w:cs="Arial"/>
          <w:i/>
          <w:sz w:val="20"/>
          <w:szCs w:val="20"/>
          <w:lang w:eastAsia="sl-SI"/>
        </w:rPr>
        <w:t>//number of filtered answers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"pcCount":"1",</w:t>
      </w:r>
      <w:r>
        <w:rPr>
          <w:rFonts w:eastAsia="Times New Roman" w:cs="Arial"/>
          <w:i/>
          <w:sz w:val="20"/>
          <w:szCs w:val="20"/>
          <w:lang w:eastAsia="sl-SI"/>
        </w:rPr>
        <w:t>//PC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"mobiCount":"4",</w:t>
      </w:r>
      <w:r>
        <w:rPr>
          <w:rFonts w:eastAsia="Times New Roman" w:cs="Arial"/>
          <w:i/>
          <w:sz w:val="20"/>
          <w:szCs w:val="20"/>
          <w:lang w:eastAsia="sl-SI"/>
        </w:rPr>
        <w:t>//Mobile device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"tabletCount":0,</w:t>
      </w:r>
      <w:r>
        <w:rPr>
          <w:rFonts w:eastAsia="Times New Roman" w:cs="Arial"/>
          <w:i/>
          <w:sz w:val="20"/>
          <w:szCs w:val="20"/>
          <w:lang w:eastAsia="sl-SI"/>
        </w:rPr>
        <w:t>//Tablet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"robotCount":0,</w:t>
      </w:r>
      <w:r>
        <w:rPr>
          <w:rFonts w:eastAsia="Times New Roman" w:cs="Arial"/>
          <w:i/>
          <w:sz w:val="20"/>
          <w:szCs w:val="20"/>
          <w:lang w:eastAsia="sl-SI"/>
        </w:rPr>
        <w:t>//</w:t>
      </w:r>
      <w:r w:rsidRPr="00750382">
        <w:t xml:space="preserve"> </w:t>
      </w:r>
      <w:r w:rsidRPr="00750382">
        <w:rPr>
          <w:i/>
          <w:sz w:val="20"/>
          <w:szCs w:val="20"/>
        </w:rPr>
        <w:t>Crawler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"jsActive":5,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JavaScript enabled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"jsNonActive":0,</w:t>
      </w:r>
      <w:r w:rsidRPr="00750382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>// JavaScript not enabled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"jsUndefined":0,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JavaScript undefined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"browser":{"</w:t>
      </w:r>
      <w:r w:rsidRPr="00165976">
        <w:rPr>
          <w:i/>
          <w:sz w:val="20"/>
          <w:szCs w:val="20"/>
        </w:rPr>
        <w:t>Chrome 50.0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4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 xml:space="preserve">, 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 w:rsidRPr="00165976">
        <w:rPr>
          <w:i/>
          <w:sz w:val="20"/>
          <w:szCs w:val="20"/>
        </w:rPr>
        <w:t>Firefox 49.0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"},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//list and sum of browsers</w:t>
      </w:r>
    </w:p>
    <w:p w:rsidR="008B3747" w:rsidRDefault="008B3747" w:rsidP="008B3747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"os":{"</w:t>
      </w:r>
      <w:r>
        <w:rPr>
          <w:rFonts w:eastAsia="Times New Roman" w:cs="Arial"/>
          <w:i/>
          <w:sz w:val="20"/>
          <w:szCs w:val="20"/>
          <w:lang w:eastAsia="sl-SI"/>
        </w:rPr>
        <w:t>Android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4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 xml:space="preserve">, 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 w:rsidRPr="00165976">
        <w:rPr>
          <w:i/>
          <w:sz w:val="20"/>
          <w:szCs w:val="20"/>
        </w:rPr>
        <w:t>Win8.1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>,</w:t>
      </w:r>
      <w:r w:rsidRPr="00165976">
        <w:rPr>
          <w:rFonts w:eastAsia="Times New Roman" w:cs="Arial"/>
          <w:i/>
          <w:sz w:val="20"/>
          <w:szCs w:val="20"/>
          <w:lang w:eastAsia="sl-SI"/>
        </w:rPr>
        <w:t>}},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list and sum of operation systems</w:t>
      </w:r>
    </w:p>
    <w:p w:rsidR="008B3747" w:rsidRDefault="008B3747" w:rsidP="008B3747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lastRenderedPageBreak/>
        <w:t>"all":{"unfilteredCount":11,"allCount":11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… }//non filtered paradata (valid and nonvalid answers)</w:t>
      </w:r>
    </w:p>
    <w:p w:rsidR="00DF7044" w:rsidRDefault="00DF7044" w:rsidP="008B3747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</w:p>
    <w:p w:rsidR="00DF7044" w:rsidRDefault="00DF7044" w:rsidP="00DF7044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4718D1">
        <w:rPr>
          <w:rFonts w:eastAsia="Times New Roman" w:cs="Arial"/>
          <w:b/>
          <w:sz w:val="24"/>
          <w:szCs w:val="24"/>
          <w:lang w:eastAsia="sl-SI"/>
        </w:rPr>
        <w:t>getSurvey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Dashboard – </w:t>
      </w:r>
      <w:r>
        <w:rPr>
          <w:rFonts w:eastAsia="Times New Roman" w:cs="Arial"/>
          <w:b/>
          <w:sz w:val="24"/>
          <w:szCs w:val="24"/>
          <w:lang w:eastAsia="sl-SI"/>
        </w:rPr>
        <w:t>statusi ankete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(</w:t>
      </w:r>
      <w:r w:rsidRPr="00B7097C">
        <w:rPr>
          <w:rFonts w:eastAsia="Times New Roman" w:cs="Arial"/>
          <w:b/>
          <w:sz w:val="24"/>
          <w:szCs w:val="24"/>
          <w:lang w:eastAsia="sl-SI"/>
        </w:rPr>
        <w:t>getSurveyStatuses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C33EC0">
        <w:rPr>
          <w:rFonts w:eastAsia="Times New Roman" w:cs="Arial"/>
          <w:b/>
          <w:sz w:val="24"/>
          <w:szCs w:val="24"/>
          <w:lang w:eastAsia="sl-SI"/>
        </w:rPr>
        <w:t>getSurveyDateTimeRange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095684">
        <w:rPr>
          <w:rFonts w:eastAsia="Times New Roman" w:cs="Arial"/>
          <w:b/>
          <w:sz w:val="24"/>
          <w:szCs w:val="24"/>
          <w:lang w:eastAsia="sl-SI"/>
        </w:rPr>
        <w:t>getSurveyRedirections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4718D1">
        <w:rPr>
          <w:rFonts w:eastAsia="Times New Roman" w:cs="Arial"/>
          <w:b/>
          <w:sz w:val="24"/>
          <w:szCs w:val="24"/>
          <w:lang w:eastAsia="sl-SI"/>
        </w:rPr>
        <w:t>getSurveyPara</w:t>
      </w:r>
      <w:r>
        <w:rPr>
          <w:rFonts w:eastAsia="Times New Roman" w:cs="Arial"/>
          <w:b/>
          <w:sz w:val="24"/>
          <w:szCs w:val="24"/>
          <w:lang w:eastAsia="sl-SI"/>
        </w:rPr>
        <w:t xml:space="preserve">data </w:t>
      </w:r>
      <w:r>
        <w:rPr>
          <w:rFonts w:eastAsia="Times New Roman" w:cs="Arial"/>
          <w:b/>
          <w:sz w:val="24"/>
          <w:szCs w:val="24"/>
          <w:lang w:eastAsia="sl-SI"/>
        </w:rPr>
        <w:t>in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 w:rsidRPr="00287611">
        <w:rPr>
          <w:rFonts w:eastAsia="Times New Roman" w:cs="Arial"/>
          <w:b/>
          <w:sz w:val="24"/>
          <w:szCs w:val="24"/>
          <w:lang w:eastAsia="sl-SI"/>
        </w:rPr>
        <w:t>getSurveyList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info </w:t>
      </w:r>
      <w:r>
        <w:rPr>
          <w:rFonts w:eastAsia="Times New Roman" w:cs="Arial"/>
          <w:b/>
          <w:sz w:val="24"/>
          <w:szCs w:val="24"/>
          <w:lang w:eastAsia="sl-SI"/>
        </w:rPr>
        <w:t>za to anketo v enem arrayu</w:t>
      </w:r>
      <w:r>
        <w:rPr>
          <w:rFonts w:eastAsia="Times New Roman" w:cs="Arial"/>
          <w:b/>
          <w:sz w:val="24"/>
          <w:szCs w:val="24"/>
          <w:lang w:eastAsia="sl-SI"/>
        </w:rPr>
        <w:t>)</w:t>
      </w:r>
      <w:del w:id="10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DF7044" w:rsidRDefault="00DF7044" w:rsidP="00DF7044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DF7044" w:rsidRPr="00C16A9C" w:rsidRDefault="00DF7044" w:rsidP="00DF7044">
      <w:pPr>
        <w:spacing w:after="0"/>
        <w:rPr>
          <w:rFonts w:cs="Arial"/>
          <w:shd w:val="clear" w:color="auto" w:fill="FFFFFF"/>
        </w:rPr>
      </w:pPr>
    </w:p>
    <w:p w:rsidR="00DF7044" w:rsidRPr="00C16A9C" w:rsidRDefault="00DF7044" w:rsidP="00DF704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11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12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13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DF7044" w:rsidRDefault="00DF7044" w:rsidP="00DF704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4718D1">
        <w:rPr>
          <w:rFonts w:eastAsia="Times New Roman" w:cs="Arial"/>
          <w:lang w:eastAsia="sl-SI"/>
        </w:rPr>
        <w:t>getSurvey</w:t>
      </w:r>
      <w:r>
        <w:rPr>
          <w:rFonts w:eastAsia="Times New Roman" w:cs="Arial"/>
          <w:lang w:eastAsia="sl-SI"/>
        </w:rPr>
        <w:t>Dashboard</w:t>
      </w:r>
    </w:p>
    <w:p w:rsidR="00DF7044" w:rsidRDefault="00DF7044" w:rsidP="00DF7044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14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15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DF7044" w:rsidRPr="00E46AE3" w:rsidRDefault="00DF7044" w:rsidP="00DF7044">
      <w:pPr>
        <w:spacing w:after="0"/>
        <w:jc w:val="both"/>
        <w:rPr>
          <w:rFonts w:eastAsia="Times New Roman" w:cs="Arial"/>
          <w:lang w:eastAsia="sl-SI"/>
        </w:rPr>
      </w:pPr>
    </w:p>
    <w:p w:rsidR="00DF7044" w:rsidRPr="00991AED" w:rsidRDefault="00DF7044" w:rsidP="00DF704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16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17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18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DF7044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{"info":{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glej funkcijo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getSurveyList</w:t>
      </w:r>
    </w:p>
    <w:p w:rsidR="00DF7044" w:rsidRDefault="00DF7044" w:rsidP="00414FE1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count":1,"surveys":[{"id":"53","folder":"1","del":"1","naslov":"Yyyuiiiii","active":"1","mobile_created":"0","block_ip":"0","edit_uid":"1045","e_name":"admin","e_surname":"admin","e_email":"admin","insert_uid":"1045","i_name":"admin","i_surname":"admin","i_email":"admin","e_time":"17.10.16 15:44","i_time":"20.08.16 11:25","v_time_first":"20.08.16 11:25","v_time_last":"17.10.16 11:44","answers":"11","variables":"4","trajanjeod":"17.10.16","trajanjedo":"17.01.17","survey_type":"2"}]},</w:t>
      </w:r>
    </w:p>
    <w:p w:rsidR="00DF7044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"statuses":{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Pr="00DF7044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 xml:space="preserve">glej funkcijo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getSurveyStatuses</w:t>
      </w:r>
    </w:p>
    <w:p w:rsidR="00DF7044" w:rsidRDefault="00DF7044" w:rsidP="00414FE1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"valid":{"6":5,"5":0},"nonvalid":{"6l":0,"5l":0,"4":4,"3":2,"-1":0},"invitation":{"2":0,"1":0,"0":0}},</w:t>
      </w:r>
    </w:p>
    <w:p w:rsidR="00DF7044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"datetime":{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Pr="00DF7044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 xml:space="preserve">glej funkcijo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getSurveyDateTimeRange</w:t>
      </w:r>
    </w:p>
    <w:p w:rsidR="00DF7044" w:rsidRDefault="00DF7044" w:rsidP="00414FE1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"2016-08-20 11":"4","2016-08-23 00":"1","2016-08-23 13":"4","2016-08-23 23":"1","2016-10-17 11":"1"},</w:t>
      </w:r>
    </w:p>
    <w:p w:rsidR="00DF7044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"redirections":{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Pr="00DF7044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 xml:space="preserve">glej funkcijo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getSurveyRedirections</w:t>
      </w:r>
    </w:p>
    <w:p w:rsidR="00DF7044" w:rsidRDefault="00DF7044" w:rsidP="00414FE1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"3":0,"4":0,"5":0,"6":0,"valid":{"email":0,"192.168.1.102":5},"email":0,"direct":6},</w:t>
      </w:r>
    </w:p>
    <w:p w:rsidR="00DF7044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"paradata":{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Pr="00DF7044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 xml:space="preserve">glej funkcijo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getSurveyParadata</w:t>
      </w:r>
    </w:p>
    <w:p w:rsidR="00DF7044" w:rsidRDefault="00DF7044" w:rsidP="00414FE1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valid":{"unfilteredCount":11,"allCount":5,"pcCount":"1","mobiCount":"4","tabletCount":0,"robotCount":0,"jsActive":5,"jsNonActive":0,"jsUndefined":0,"browser":{"Drugo":"5"},"os":{"Drugo":"5"}},"all":{"unfilteredCount":11,"allCount":11,"pcCount":"1","mobiCount":"10","tabletCount":0,"robotCount":0,"</w:t>
      </w:r>
      <w:bookmarkStart w:id="19" w:name="_GoBack"/>
      <w:bookmarkEnd w:id="19"/>
      <w:r w:rsidRPr="00C51C37">
        <w:rPr>
          <w:rFonts w:eastAsia="Times New Roman" w:cs="Arial"/>
          <w:i/>
          <w:sz w:val="20"/>
          <w:szCs w:val="20"/>
          <w:lang w:eastAsia="sl-SI"/>
        </w:rPr>
        <w:t>jsActive":11,"jsNonActive":0,"jsUndefined":0,"browser":{"Drugo":"11"},"os":{"Drugo":"11"}}}</w:t>
      </w:r>
    </w:p>
    <w:p w:rsidR="00DF7044" w:rsidRPr="008B3747" w:rsidRDefault="00DF7044" w:rsidP="00414FE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9A49D3" w:rsidRPr="0028226F" w:rsidRDefault="009A49D3" w:rsidP="00616AFB">
      <w:pPr>
        <w:tabs>
          <w:tab w:val="left" w:pos="5407"/>
        </w:tabs>
        <w:spacing w:after="0"/>
        <w:jc w:val="both"/>
        <w:rPr>
          <w:rFonts w:eastAsia="Times New Roman" w:cs="Arial"/>
          <w:b/>
          <w:sz w:val="24"/>
          <w:szCs w:val="24"/>
          <w:lang w:val="en-US" w:eastAsia="sl-SI"/>
        </w:rPr>
      </w:pPr>
    </w:p>
    <w:p w:rsidR="00616AFB" w:rsidRDefault="009B6618" w:rsidP="00616AF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9B6618">
        <w:rPr>
          <w:rFonts w:eastAsia="Times New Roman" w:cs="Arial"/>
          <w:b/>
          <w:sz w:val="24"/>
          <w:szCs w:val="24"/>
          <w:lang w:eastAsia="sl-SI"/>
        </w:rPr>
        <w:t>getSurveyFrequencies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 w:rsidR="00616AFB">
        <w:rPr>
          <w:rFonts w:eastAsia="Times New Roman" w:cs="Arial"/>
          <w:b/>
          <w:sz w:val="24"/>
          <w:szCs w:val="24"/>
          <w:lang w:eastAsia="sl-SI"/>
        </w:rPr>
        <w:t>–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frekvence odgovorov na vprašanja v anketi</w:t>
      </w:r>
    </w:p>
    <w:p w:rsidR="00616AFB" w:rsidRDefault="00616AFB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16AFB" w:rsidRPr="00C16A9C" w:rsidRDefault="00616AFB" w:rsidP="00616AF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616AFB" w:rsidRDefault="00616AFB" w:rsidP="00616AF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360499">
        <w:rPr>
          <w:rFonts w:eastAsia="Times New Roman" w:cs="Arial"/>
          <w:lang w:eastAsia="sl-SI"/>
        </w:rPr>
        <w:t>Frequencies</w:t>
      </w:r>
    </w:p>
    <w:p w:rsidR="003752C0" w:rsidRDefault="003752C0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 w:rsidR="003372FD">
        <w:rPr>
          <w:rFonts w:eastAsia="Times New Roman" w:cs="Arial"/>
          <w:lang w:eastAsia="sl-SI"/>
        </w:rPr>
        <w:t>=123</w:t>
      </w:r>
      <w:r w:rsidR="003372FD"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(id ankete)</w:t>
      </w:r>
    </w:p>
    <w:p w:rsidR="00966DF4" w:rsidRDefault="00966DF4" w:rsidP="00966DF4">
      <w:pPr>
        <w:spacing w:after="0"/>
        <w:jc w:val="both"/>
        <w:rPr>
          <w:rFonts w:eastAsia="Times New Roman" w:cs="Arial"/>
          <w:lang w:eastAsia="sl-SI"/>
        </w:rPr>
      </w:pPr>
    </w:p>
    <w:p w:rsidR="00966DF4" w:rsidRDefault="00966DF4" w:rsidP="00966DF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1714B4" w:rsidRDefault="00966DF4" w:rsidP="00966DF4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[</w:t>
      </w:r>
    </w:p>
    <w:p w:rsidR="00966DF4" w:rsidRPr="00105128" w:rsidRDefault="00966DF4" w:rsidP="00966DF4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</w:t>
      </w:r>
      <w:r w:rsidR="001714B4" w:rsidRPr="00105128">
        <w:rPr>
          <w:rFonts w:eastAsia="Times New Roman" w:cs="Arial"/>
          <w:i/>
          <w:sz w:val="20"/>
          <w:szCs w:val="20"/>
          <w:lang w:eastAsia="sl-SI"/>
        </w:rPr>
        <w:t>"En odgovor z drugo", //vprasanje kategorije – en odgovor</w:t>
      </w:r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"id_vprasanja":"803405_0",</w:t>
      </w:r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"vrsta_vprasanja":"0",</w:t>
      </w:r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"odgovori":{</w:t>
      </w:r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"invalid":{"-1":{"text":"Ni odgovoril","cnt":0},"-2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/*</w:t>
      </w:r>
      <w:r w:rsidRPr="00105128">
        <w:rPr>
          <w:rFonts w:eastAsia="Times New Roman" w:cs="Arial"/>
          <w:i/>
          <w:sz w:val="20"/>
          <w:szCs w:val="20"/>
          <w:lang w:eastAsia="sl-SI"/>
        </w:rPr>
        <w:t xml:space="preserve">… tukaj so 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vsi neustrezni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odgovori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 //koliko je ustreznih odgovorov </w:t>
      </w:r>
      <w:r w:rsidR="00AE26C5" w:rsidRPr="00105128">
        <w:rPr>
          <w:rFonts w:eastAsia="Times New Roman" w:cs="Arial"/>
          <w:b/>
          <w:i/>
          <w:sz w:val="20"/>
          <w:szCs w:val="20"/>
          <w:lang w:eastAsia="sl-SI"/>
        </w:rPr>
        <w:t>(</w:t>
      </w:r>
      <w:r w:rsidR="00903C1E" w:rsidRPr="00105128">
        <w:rPr>
          <w:rFonts w:eastAsia="Times New Roman" w:cs="Arial"/>
          <w:b/>
          <w:i/>
          <w:sz w:val="20"/>
          <w:szCs w:val="20"/>
          <w:lang w:eastAsia="sl-SI"/>
        </w:rPr>
        <w:t xml:space="preserve">najprej </w:t>
      </w:r>
      <w:r w:rsidR="00AE26C5" w:rsidRPr="00105128">
        <w:rPr>
          <w:rFonts w:eastAsia="Times New Roman" w:cs="Arial"/>
          <w:b/>
          <w:i/>
          <w:sz w:val="20"/>
          <w:szCs w:val="20"/>
          <w:lang w:eastAsia="sl-SI"/>
        </w:rPr>
        <w:t>preveri, če obstaja!</w:t>
      </w:r>
      <w:r w:rsidR="00903C1E" w:rsidRPr="00105128">
        <w:rPr>
          <w:rFonts w:eastAsia="Times New Roman" w:cs="Arial"/>
          <w:b/>
          <w:i/>
          <w:sz w:val="20"/>
          <w:szCs w:val="20"/>
          <w:lang w:eastAsia="sl-SI"/>
        </w:rPr>
        <w:t xml:space="preserve">, lahko je 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>samo "invalidCnt"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)</w:t>
      </w:r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 //koliko je vseh odgovorov</w:t>
      </w:r>
    </w:p>
    <w:p w:rsidR="00903C1E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"valid":[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{"text":"Prvi ","text_graf":"Prvi ","cnt":0,"vrednost":1},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{"text":"Drugi","text_graf":"Drugi","cnt":"1","vrednost":2},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{"text":"Tretji","text_graf":"Tretji","cnt":0,"vrednost":3},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{"text":"Drugo:","text_graf":"Drugo:","cnt":"2","vrednost":4},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 //opcija drugo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drugega","cnt":1,"text_graf":null,"vr</w:t>
      </w:r>
      <w:r w:rsidR="00CB25EB">
        <w:rPr>
          <w:rFonts w:eastAsia="Times New Roman" w:cs="Arial"/>
          <w:i/>
          <w:sz w:val="20"/>
          <w:szCs w:val="20"/>
          <w:lang w:eastAsia="sl-SI"/>
        </w:rPr>
        <w:t>ednost":"nekaj drugega","other</w:t>
      </w:r>
      <w:r w:rsidR="00CB25EB" w:rsidRPr="00105128">
        <w:rPr>
          <w:rFonts w:eastAsia="Times New Roman" w:cs="Arial"/>
          <w:i/>
          <w:sz w:val="20"/>
          <w:szCs w:val="20"/>
          <w:lang w:eastAsia="sl-SI"/>
        </w:rPr>
        <w:t>":"Drugo:"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 //kjer je parameter "other":</w:t>
      </w:r>
      <w:r w:rsidR="00CB25EB">
        <w:rPr>
          <w:rFonts w:eastAsia="Times New Roman" w:cs="Arial"/>
          <w:i/>
          <w:sz w:val="20"/>
          <w:szCs w:val="20"/>
          <w:lang w:eastAsia="sl-SI"/>
        </w:rPr>
        <w:t>[text drugo]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>, je text odgovora opcije Drugo – zapis je podoben, kot pri besedilu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{"text":"nekaj","cnt":1,"text_graf":null,"vrednost":"nekaj","other":</w:t>
      </w:r>
      <w:r w:rsidR="00CB25EB" w:rsidRPr="00105128">
        <w:rPr>
          <w:rFonts w:eastAsia="Times New Roman" w:cs="Arial"/>
          <w:i/>
          <w:sz w:val="20"/>
          <w:szCs w:val="20"/>
          <w:lang w:eastAsia="sl-SI"/>
        </w:rPr>
        <w:t>"Drugo:"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903C1E" w:rsidRPr="00105128" w:rsidRDefault="00966DF4" w:rsidP="00903C1E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903C1E" w:rsidRPr="001714B4" w:rsidRDefault="00966DF4" w:rsidP="00903C1E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</w:t>
      </w:r>
      <w:r w:rsidR="001714B4" w:rsidRPr="00105128">
        <w:rPr>
          <w:rFonts w:eastAsia="Times New Roman" w:cs="Arial"/>
          <w:i/>
          <w:sz w:val="20"/>
          <w:szCs w:val="20"/>
          <w:lang w:eastAsia="sl-SI"/>
        </w:rPr>
        <w:t>"Vec odgovorov z drugo", //vprasanje kategorije – vec odgovorov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"id_vprasanja":"803406_0",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"vrsta_vprasanja":"1",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"odgovori":[</w:t>
      </w:r>
    </w:p>
    <w:p w:rsidR="00AE26C5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{"invalid":{"-1":{"text":"Ni odgovoril","cnt":0},"-2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/*… tukaj so vsi neustrezni odgovori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 za ta radio button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903C1E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//cnt pove, klikokrat </w:t>
      </w:r>
      <w:r w:rsidR="008F18E5">
        <w:rPr>
          <w:rFonts w:eastAsia="Times New Roman" w:cs="Arial"/>
          <w:i/>
          <w:sz w:val="20"/>
          <w:szCs w:val="20"/>
          <w:lang w:eastAsia="sl-SI"/>
        </w:rPr>
        <w:t>NI bil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 izbran ta </w:t>
      </w:r>
      <w:r w:rsidR="008F18E5">
        <w:rPr>
          <w:rFonts w:eastAsia="Times New Roman" w:cs="Arial"/>
          <w:i/>
          <w:sz w:val="20"/>
          <w:szCs w:val="20"/>
          <w:lang w:eastAsia="sl-SI"/>
        </w:rPr>
        <w:t xml:space="preserve">checkbox </w:t>
      </w:r>
      <w:r w:rsidR="008F18E5">
        <w:rPr>
          <w:rFonts w:eastAsia="Times New Roman" w:cs="Arial"/>
          <w:i/>
          <w:sz w:val="20"/>
          <w:szCs w:val="20"/>
          <w:lang w:val="en-US" w:eastAsia="sl-SI"/>
        </w:rPr>
        <w:t>(text: 0 za neizbranega)</w:t>
      </w:r>
    </w:p>
    <w:p w:rsidR="008F18E5" w:rsidRPr="00105128" w:rsidRDefault="00966DF4" w:rsidP="008F18E5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  <w:r w:rsidR="008F18E5" w:rsidRPr="00105128">
        <w:rPr>
          <w:rFonts w:eastAsia="Times New Roman" w:cs="Arial"/>
          <w:i/>
          <w:sz w:val="20"/>
          <w:szCs w:val="20"/>
          <w:lang w:eastAsia="sl-SI"/>
        </w:rPr>
        <w:t xml:space="preserve">//cnt pove, klikokrat </w:t>
      </w:r>
      <w:r w:rsidR="008F18E5">
        <w:rPr>
          <w:rFonts w:eastAsia="Times New Roman" w:cs="Arial"/>
          <w:i/>
          <w:sz w:val="20"/>
          <w:szCs w:val="20"/>
          <w:lang w:eastAsia="sl-SI"/>
        </w:rPr>
        <w:t>JE bil</w:t>
      </w:r>
      <w:r w:rsidR="008F18E5" w:rsidRPr="00105128">
        <w:rPr>
          <w:rFonts w:eastAsia="Times New Roman" w:cs="Arial"/>
          <w:i/>
          <w:sz w:val="20"/>
          <w:szCs w:val="20"/>
          <w:lang w:eastAsia="sl-SI"/>
        </w:rPr>
        <w:t xml:space="preserve"> izbran ta </w:t>
      </w:r>
      <w:r w:rsidR="008F18E5">
        <w:rPr>
          <w:rFonts w:eastAsia="Times New Roman" w:cs="Arial"/>
          <w:i/>
          <w:sz w:val="20"/>
          <w:szCs w:val="20"/>
          <w:lang w:eastAsia="sl-SI"/>
        </w:rPr>
        <w:t xml:space="preserve">checkbox </w:t>
      </w:r>
      <w:r w:rsidR="008F18E5">
        <w:rPr>
          <w:rFonts w:eastAsia="Times New Roman" w:cs="Arial"/>
          <w:i/>
          <w:sz w:val="20"/>
          <w:szCs w:val="20"/>
          <w:lang w:val="en-US" w:eastAsia="sl-SI"/>
        </w:rPr>
        <w:t>(text: 1 za izbranega)</w:t>
      </w:r>
    </w:p>
    <w:p w:rsidR="00903C1E" w:rsidRPr="00105128" w:rsidRDefault="00903C1E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</w:p>
    <w:p w:rsidR="00903C1E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"naslov":"Prvi"},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//naslov/besedilo radio odgovora</w:t>
      </w:r>
    </w:p>
    <w:p w:rsidR="006332C0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/*… tukaj so vsi neustrezni odgovori za ta </w:t>
      </w:r>
      <w:r w:rsidR="00495D06">
        <w:rPr>
          <w:rFonts w:eastAsia="Times New Roman" w:cs="Arial"/>
          <w:i/>
          <w:sz w:val="20"/>
          <w:szCs w:val="20"/>
          <w:lang w:eastAsia="sl-SI"/>
        </w:rPr>
        <w:t xml:space="preserve">checkbox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{"text":"0","text_graf":null,"cnt":"2"},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{"text":"1","text_graf":null,"cnt":"1"}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"naslov":"Drugi"},</w:t>
      </w:r>
    </w:p>
    <w:p w:rsidR="00AE26C5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{"invalid":{"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/*… tukaj so vsi neustrezni odgovori*/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"naslov":"Tretji"},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/*… tukaj so vsi neustrezni odgovori za ta </w:t>
      </w:r>
      <w:r w:rsidR="00495D06">
        <w:rPr>
          <w:rFonts w:eastAsia="Times New Roman" w:cs="Arial"/>
          <w:i/>
          <w:sz w:val="20"/>
          <w:szCs w:val="20"/>
          <w:lang w:eastAsia="sl-SI"/>
        </w:rPr>
        <w:t xml:space="preserve">checkbox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"naslov":"Drugo:"},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/*… tukaj so vsi neustrezni odgovori za ta </w:t>
      </w:r>
      <w:r w:rsidR="00495D06">
        <w:rPr>
          <w:rFonts w:eastAsia="Times New Roman" w:cs="Arial"/>
          <w:i/>
          <w:sz w:val="20"/>
          <w:szCs w:val="20"/>
          <w:lang w:eastAsia="sl-SI"/>
        </w:rPr>
        <w:t xml:space="preserve">checkbox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"invalidCnt":1,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"validCnt":2,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"average":null,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 xml:space="preserve"> //odgovori opcije drugo za vprasanje z radio gumbi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nekaj drugega","cnt":1,"text_graf":null},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nekaj","cnt":1,"text_graf":null}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 xml:space="preserve"> //"cnt" pove, kolikokrat se ta odgovor ponovi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"other":1,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"naslov":"Drugo:"}</w:t>
      </w:r>
    </w:p>
    <w:p w:rsidR="006332C0" w:rsidRPr="00105128" w:rsidRDefault="00966DF4" w:rsidP="006332C0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//konec "odgovori"</w:t>
      </w:r>
    </w:p>
    <w:p w:rsidR="00D10068" w:rsidRPr="00105128" w:rsidRDefault="00966DF4" w:rsidP="00D10068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>//konec vprasanja z radio</w:t>
      </w:r>
    </w:p>
    <w:p w:rsidR="00D10068" w:rsidRPr="00105128" w:rsidRDefault="00966DF4" w:rsidP="00D10068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{"besedilo_vprasanja":"Besedilo",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 xml:space="preserve"> //sanje tipa besedilo/vnos besedila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"id_vprasanja":"803407_0",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"vrsta_vprasanja":"2",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"odgovori":[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/*… tukaj s</w:t>
      </w:r>
      <w:r w:rsidR="00495D06">
        <w:rPr>
          <w:rFonts w:eastAsia="Times New Roman" w:cs="Arial"/>
          <w:i/>
          <w:sz w:val="20"/>
          <w:szCs w:val="20"/>
          <w:lang w:eastAsia="sl-SI"/>
        </w:rPr>
        <w:t>o vsi neustrezni odgovori za to vprasanje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"invalidCnt":1,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"validCnt":2,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"average":null,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D10068" w:rsidRPr="00105128" w:rsidRDefault="00966DF4" w:rsidP="00D10068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{"text":"neko besedilo","cnt":1,"text_graf":null},</w:t>
      </w:r>
    </w:p>
    <w:p w:rsidR="00D10068" w:rsidRPr="00105128" w:rsidRDefault="00966DF4" w:rsidP="00D10068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{"text":"pozdravljen svet","cnt":1,"text_graf":null}</w:t>
      </w:r>
    </w:p>
    <w:p w:rsidR="00CD7574" w:rsidRPr="00105128" w:rsidRDefault="00966DF4" w:rsidP="0010512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]}]}]</w:t>
      </w:r>
    </w:p>
    <w:p w:rsidR="00616AFB" w:rsidRDefault="00287611" w:rsidP="00616AF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287611">
        <w:rPr>
          <w:rFonts w:eastAsia="Times New Roman" w:cs="Arial"/>
          <w:b/>
          <w:sz w:val="24"/>
          <w:szCs w:val="24"/>
          <w:lang w:eastAsia="sl-SI"/>
        </w:rPr>
        <w:t>getSurveyList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 w:rsidR="00616AFB">
        <w:rPr>
          <w:rFonts w:eastAsia="Times New Roman" w:cs="Arial"/>
          <w:b/>
          <w:sz w:val="24"/>
          <w:szCs w:val="24"/>
          <w:lang w:eastAsia="sl-SI"/>
        </w:rPr>
        <w:t xml:space="preserve">– vrne </w:t>
      </w:r>
      <w:r>
        <w:rPr>
          <w:rFonts w:eastAsia="Times New Roman" w:cs="Arial"/>
          <w:b/>
          <w:sz w:val="24"/>
          <w:szCs w:val="24"/>
          <w:lang w:eastAsia="sl-SI"/>
        </w:rPr>
        <w:t>seznam anket do katerih ima uporabnik dostop</w:t>
      </w:r>
    </w:p>
    <w:p w:rsidR="00616AFB" w:rsidRDefault="00616AFB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16AFB" w:rsidRPr="00C16A9C" w:rsidRDefault="00616AFB" w:rsidP="00616AF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616AFB" w:rsidRDefault="00616AFB" w:rsidP="00616AF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287611">
        <w:rPr>
          <w:rFonts w:eastAsia="Times New Roman" w:cs="Arial"/>
          <w:lang w:eastAsia="sl-SI"/>
        </w:rPr>
        <w:t>List</w:t>
      </w:r>
    </w:p>
    <w:p w:rsidR="003752C0" w:rsidRPr="00D10068" w:rsidRDefault="00D10068" w:rsidP="00796938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D10068">
        <w:rPr>
          <w:rFonts w:eastAsia="Times New Roman" w:cs="Arial"/>
          <w:lang w:eastAsia="sl-SI"/>
        </w:rPr>
        <w:t xml:space="preserve">limit 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0; //opcijsko – vrni zadnje toliko anket, razvrščenih po zadnji vnosi naprej. 0 pomeni vrni vse</w:t>
      </w:r>
    </w:p>
    <w:p w:rsidR="00D10068" w:rsidRDefault="00D10068" w:rsidP="00D10068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D10068" w:rsidRDefault="00D10068" w:rsidP="00D10068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D10068" w:rsidRPr="00105128" w:rsidRDefault="00D10068" w:rsidP="00D10068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{"count":8, //koliko vprašalnikov je vrnilo</w:t>
      </w:r>
    </w:p>
    <w:p w:rsidR="00D10068" w:rsidRPr="00105128" w:rsidRDefault="00D10068" w:rsidP="00D10068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"surveys":[</w:t>
      </w:r>
    </w:p>
    <w:p w:rsidR="00D10068" w:rsidRPr="00105128" w:rsidRDefault="00D10068" w:rsidP="00D10068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{"id":"4936",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/id vprašalnika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"folder":"1",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"del":"1",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"naslov":"Nov vpra&amp;scaron;alnik 10",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//naslov vprašalnika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"active":"1",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//1 – vprašalnik je aktiven, 0 – vprašalnik ni aktiven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"mobile_created":"0",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"block_ip":"0",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//blokiran ponovni IP – 0 izklučeno, drugače v minutah (1440 pomeni 24 ur)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"edit_uid":"946",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"e_name":"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//kdo je editiral vprašalnik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"e_surname":"",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"e_email":"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@gmail.com",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"insert_uid":"946",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"i_name":"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//kdo je kreiral vprašalnik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"i_surname":"",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"i_email":"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@gmail.com",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"e_time":"05.09.16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//zadnji edit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"i_time":"05.09.16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//kdaj kreiran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"v_time_first":"05.09.16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//prvi vnos</w:t>
      </w:r>
    </w:p>
    <w:p w:rsidR="00105128" w:rsidRPr="00655154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"v_time_last":"05.09.16 12:46",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//zadnji vnos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"answers":"3",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//koliko enot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"variables":"3",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//koliko vprašanj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"trajanjeod":"05.09.16",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//trajanje vprašalnika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"trajanjedo":"05.12.16",</w:t>
      </w:r>
    </w:p>
    <w:p w:rsidR="009A49D3" w:rsidRDefault="00D10068" w:rsidP="0010512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"survey_type":"</w:t>
      </w:r>
      <w:r w:rsidR="0092585C">
        <w:rPr>
          <w:rFonts w:eastAsia="Times New Roman" w:cs="Arial"/>
          <w:i/>
          <w:sz w:val="20"/>
          <w:szCs w:val="20"/>
          <w:lang w:eastAsia="sl-SI"/>
        </w:rPr>
        <w:t>3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"},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…//tip vprašalnika – </w:t>
      </w:r>
      <w:r w:rsidR="0092585C">
        <w:rPr>
          <w:rFonts w:eastAsia="Times New Roman" w:cs="Arial"/>
          <w:i/>
          <w:sz w:val="20"/>
          <w:szCs w:val="20"/>
          <w:lang w:eastAsia="sl-SI"/>
        </w:rPr>
        <w:t>3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=anketa, 0=glasovanje, 1=forma</w:t>
      </w:r>
    </w:p>
    <w:p w:rsidR="00105128" w:rsidRDefault="00105128" w:rsidP="0010512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</w:p>
    <w:p w:rsidR="00105128" w:rsidRDefault="00105128" w:rsidP="0010512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</w:p>
    <w:p w:rsidR="00105128" w:rsidRPr="00105128" w:rsidRDefault="00105128" w:rsidP="0010512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</w:p>
    <w:p w:rsidR="00655154" w:rsidRDefault="00655154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E449B2" w:rsidRDefault="00E449B2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E449B2" w:rsidRDefault="00E449B2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E449B2" w:rsidRDefault="00E449B2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getSurveyHashes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dobi seznam vseh javnih povezav za to anketo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getSurveyHashes</w:t>
      </w:r>
    </w:p>
    <w:p w:rsidR="00E449B2" w:rsidRPr="00E449B2" w:rsidRDefault="00E10200" w:rsidP="00E449B2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//id ankete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[</w:t>
      </w:r>
    </w:p>
    <w:p w:rsidR="00E449B2" w:rsidRP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{"hash":"42C4A102",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//ime pove</w:t>
      </w:r>
      <w:r>
        <w:rPr>
          <w:rFonts w:eastAsia="Times New Roman" w:cs="Arial"/>
          <w:i/>
          <w:sz w:val="20"/>
          <w:szCs w:val="20"/>
          <w:lang w:eastAsia="sl-SI"/>
        </w:rPr>
        <w:t>zave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"properties":{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"anketa":"4937",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//id ankete te povezave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"a":"data",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//podatki ali analize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"m":"",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"profile_id_status":2,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"profile_id_variable":0,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"profile_id_condition":1},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"comment":"",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"page":"data",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"add_date":"05.09.2016",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//datum kreiranja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"add_time":"14:58",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"email":"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>porabnik</w:t>
      </w:r>
      <w:r w:rsidRPr="00E449B2">
        <w:rPr>
          <w:rFonts w:eastAsia="Times New Roman" w:cs="Arial"/>
          <w:i/>
          <w:sz w:val="20"/>
          <w:szCs w:val="20"/>
          <w:lang w:val="en-US" w:eastAsia="sl-SI"/>
        </w:rPr>
        <w:t>@gmail.com"},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//email uporabnika, ki je kreiral povezavo</w:t>
      </w:r>
    </w:p>
    <w:p w:rsid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{"hash":"43BACC90",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"properties":{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"anketa":"4937",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"a":"analysis",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"m":"sumarnik",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//metoda analize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"profile_id_status":2,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"profile_id_variable":0,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"profile_id_condition":1},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"comment":"",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//komentar javne povezave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"page":"analysis",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"add_date":"05.09.2016",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"add_time":"14:58",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lastRenderedPageBreak/>
        <w:t>"email":"urospodkriznik@gmail.com"}</w:t>
      </w:r>
    </w:p>
    <w:p w:rsidR="00655154" w:rsidRP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]</w:t>
      </w:r>
    </w:p>
    <w:p w:rsidR="00E449B2" w:rsidRDefault="00E449B2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8B7E37" w:rsidRDefault="008B7E37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796938" w:rsidRDefault="00796938" w:rsidP="009A49D3">
      <w:pPr>
        <w:rPr>
          <w:b/>
          <w:sz w:val="28"/>
          <w:szCs w:val="28"/>
          <w:shd w:val="clear" w:color="auto" w:fill="FFFFFF"/>
        </w:rPr>
      </w:pPr>
      <w:r w:rsidRPr="00796938">
        <w:rPr>
          <w:rFonts w:eastAsia="Times New Roman" w:cs="Arial"/>
          <w:b/>
          <w:sz w:val="24"/>
          <w:szCs w:val="24"/>
          <w:lang w:eastAsia="sl-SI"/>
        </w:rPr>
        <w:t>addQuestionVrednost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doda novo vrednost v vprašanje</w:t>
      </w:r>
    </w:p>
    <w:p w:rsidR="00796938" w:rsidRDefault="00796938" w:rsidP="00796938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 w:rsidR="00AD5902">
        <w:rPr>
          <w:rFonts w:cs="Arial"/>
          <w:shd w:val="clear" w:color="auto" w:fill="FFFFFF"/>
        </w:rPr>
        <w:t>POST</w:t>
      </w:r>
    </w:p>
    <w:p w:rsidR="00CD7574" w:rsidRPr="00C16A9C" w:rsidRDefault="00CD7574" w:rsidP="00796938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796938" w:rsidRPr="00C16A9C" w:rsidRDefault="00796938" w:rsidP="00796938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796938" w:rsidRDefault="00796938" w:rsidP="00796938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="00C253F3">
        <w:rPr>
          <w:rFonts w:eastAsia="Times New Roman" w:cs="Arial"/>
          <w:lang w:eastAsia="sl-SI"/>
        </w:rPr>
        <w:t>addQuestionVrednost</w:t>
      </w:r>
    </w:p>
    <w:p w:rsidR="003372FD" w:rsidRPr="003752C0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(id ankete)</w:t>
      </w:r>
    </w:p>
    <w:p w:rsidR="003372FD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spr</w:t>
      </w:r>
      <w:r w:rsidRPr="00C16A9C">
        <w:rPr>
          <w:rFonts w:eastAsia="Times New Roman" w:cs="Arial"/>
          <w:lang w:eastAsia="sl-SI"/>
        </w:rPr>
        <w:t>_id</w:t>
      </w:r>
      <w:r>
        <w:rPr>
          <w:rFonts w:eastAsia="Times New Roman" w:cs="Arial"/>
          <w:lang w:eastAsia="sl-SI"/>
        </w:rPr>
        <w:t>=1234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r>
        <w:rPr>
          <w:rFonts w:eastAsia="Times New Roman" w:cs="Arial"/>
          <w:lang w:eastAsia="sl-SI"/>
        </w:rPr>
        <w:t>id vprašanja</w:t>
      </w:r>
      <w:r w:rsidRPr="00C16A9C">
        <w:rPr>
          <w:rFonts w:eastAsia="Times New Roman" w:cs="Arial"/>
          <w:lang w:eastAsia="sl-SI"/>
        </w:rPr>
        <w:t>)</w:t>
      </w:r>
    </w:p>
    <w:p w:rsidR="00CD7574" w:rsidRPr="003752C0" w:rsidRDefault="00CD7574" w:rsidP="00CD7574">
      <w:pPr>
        <w:pStyle w:val="ListParagraph"/>
        <w:spacing w:after="0"/>
        <w:jc w:val="both"/>
        <w:rPr>
          <w:rFonts w:eastAsia="Times New Roman" w:cs="Arial"/>
          <w:lang w:eastAsia="sl-SI"/>
        </w:rPr>
      </w:pPr>
    </w:p>
    <w:p w:rsidR="003372FD" w:rsidRDefault="003372FD" w:rsidP="003372F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POST polje:</w:t>
      </w:r>
    </w:p>
    <w:p w:rsidR="0004075D" w:rsidRDefault="003F3A75" w:rsidP="0004075D">
      <w:pPr>
        <w:shd w:val="clear" w:color="auto" w:fill="FFFFFF"/>
        <w:spacing w:after="0" w:line="240" w:lineRule="auto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{</w:t>
      </w:r>
      <w:r w:rsidR="00F0355D" w:rsidRPr="00002E0B">
        <w:rPr>
          <w:i/>
          <w:sz w:val="20"/>
          <w:szCs w:val="20"/>
        </w:rPr>
        <w:t>"naslov":"Besedilo nove vrednosti"</w:t>
      </w:r>
      <w:r w:rsidRPr="00002E0B">
        <w:rPr>
          <w:i/>
          <w:sz w:val="20"/>
          <w:szCs w:val="20"/>
        </w:rPr>
        <w:t>}</w:t>
      </w:r>
    </w:p>
    <w:p w:rsidR="00105128" w:rsidRDefault="00105128" w:rsidP="0004075D">
      <w:pPr>
        <w:shd w:val="clear" w:color="auto" w:fill="FFFFFF"/>
        <w:spacing w:after="0" w:line="240" w:lineRule="auto"/>
        <w:rPr>
          <w:i/>
          <w:sz w:val="20"/>
          <w:szCs w:val="20"/>
        </w:rPr>
      </w:pPr>
    </w:p>
    <w:p w:rsidR="00105128" w:rsidRDefault="00105128" w:rsidP="0004075D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</w:p>
    <w:p w:rsidR="00E449B2" w:rsidRPr="00105128" w:rsidRDefault="00E449B2" w:rsidP="0004075D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</w:p>
    <w:p w:rsidR="0004075D" w:rsidRDefault="0004075D" w:rsidP="0004075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createSurvey – ustvari novo anketo</w:t>
      </w:r>
    </w:p>
    <w:p w:rsidR="0004075D" w:rsidRDefault="0004075D" w:rsidP="0004075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04075D" w:rsidRPr="00C16A9C" w:rsidRDefault="0004075D" w:rsidP="0004075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04075D" w:rsidRPr="00C16A9C" w:rsidRDefault="0004075D" w:rsidP="0004075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04075D" w:rsidRDefault="0004075D" w:rsidP="0004075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>
        <w:rPr>
          <w:rFonts w:eastAsia="Times New Roman" w:cs="Arial"/>
          <w:lang w:eastAsia="sl-SI"/>
        </w:rPr>
        <w:t>createSurvey</w:t>
      </w:r>
    </w:p>
    <w:p w:rsidR="0004075D" w:rsidRPr="0004075D" w:rsidRDefault="0004075D" w:rsidP="0004075D">
      <w:pPr>
        <w:spacing w:after="0"/>
        <w:jc w:val="both"/>
        <w:rPr>
          <w:rFonts w:eastAsia="Times New Roman" w:cs="Arial"/>
          <w:lang w:eastAsia="sl-SI"/>
        </w:rPr>
      </w:pPr>
    </w:p>
    <w:p w:rsidR="0004075D" w:rsidRDefault="0004075D" w:rsidP="0004075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POST polje:</w:t>
      </w:r>
    </w:p>
    <w:p w:rsidR="0004075D" w:rsidRPr="00002E0B" w:rsidRDefault="00C62166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{</w:t>
      </w:r>
      <w:r w:rsidR="0004075D" w:rsidRPr="00002E0B">
        <w:rPr>
          <w:i/>
          <w:sz w:val="20"/>
          <w:szCs w:val="20"/>
        </w:rPr>
        <w:t>"</w:t>
      </w:r>
      <w:r w:rsidR="00AE4518" w:rsidRPr="00002E0B">
        <w:rPr>
          <w:i/>
          <w:sz w:val="20"/>
          <w:szCs w:val="20"/>
        </w:rPr>
        <w:t>naslov_vprasalnika</w:t>
      </w:r>
      <w:r w:rsidR="0004075D" w:rsidRPr="00002E0B">
        <w:rPr>
          <w:i/>
          <w:sz w:val="20"/>
          <w:szCs w:val="20"/>
        </w:rPr>
        <w:t>":"</w:t>
      </w:r>
      <w:r w:rsidR="00AE4518" w:rsidRPr="00002E0B">
        <w:rPr>
          <w:i/>
          <w:sz w:val="20"/>
          <w:szCs w:val="20"/>
        </w:rPr>
        <w:t>Naslov nove ankete...</w:t>
      </w:r>
      <w:r w:rsidR="0004075D" w:rsidRPr="00002E0B">
        <w:rPr>
          <w:i/>
          <w:sz w:val="20"/>
          <w:szCs w:val="20"/>
        </w:rPr>
        <w:t>"</w:t>
      </w:r>
      <w:r w:rsidRPr="00002E0B">
        <w:rPr>
          <w:i/>
          <w:sz w:val="20"/>
          <w:szCs w:val="20"/>
        </w:rPr>
        <w:t>,</w:t>
      </w:r>
    </w:p>
    <w:p w:rsidR="008919E8" w:rsidRDefault="008919E8" w:rsidP="00C62166">
      <w:pPr>
        <w:shd w:val="clear" w:color="auto" w:fill="FFFFFF"/>
        <w:spacing w:after="0" w:line="240" w:lineRule="auto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EA7A0F" w:rsidRPr="00002E0B">
        <w:rPr>
          <w:i/>
          <w:sz w:val="20"/>
          <w:szCs w:val="20"/>
        </w:rPr>
        <w:t xml:space="preserve">survey_type </w:t>
      </w:r>
      <w:r w:rsidRPr="00002E0B">
        <w:rPr>
          <w:i/>
          <w:sz w:val="20"/>
          <w:szCs w:val="20"/>
        </w:rPr>
        <w:t>":"</w:t>
      </w:r>
      <w:r w:rsidR="00EA7A0F" w:rsidRPr="00002E0B"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 w:rsidR="00C62166" w:rsidRPr="00002E0B">
        <w:rPr>
          <w:i/>
          <w:sz w:val="20"/>
          <w:szCs w:val="20"/>
        </w:rPr>
        <w:t>,</w:t>
      </w:r>
      <w:r w:rsidR="00EA7A0F" w:rsidRPr="00002E0B">
        <w:rPr>
          <w:i/>
          <w:sz w:val="20"/>
          <w:szCs w:val="20"/>
        </w:rPr>
        <w:tab/>
        <w:t>// Tip ankete (0=glasovanje, 1=</w:t>
      </w:r>
      <w:r w:rsidR="0092585C">
        <w:rPr>
          <w:i/>
          <w:sz w:val="20"/>
          <w:szCs w:val="20"/>
        </w:rPr>
        <w:t>forma, 3=navadna anketa</w:t>
      </w:r>
      <w:r w:rsidR="00EA7A0F" w:rsidRPr="00002E0B">
        <w:rPr>
          <w:i/>
          <w:sz w:val="20"/>
          <w:szCs w:val="20"/>
        </w:rPr>
        <w:t>)</w:t>
      </w:r>
    </w:p>
    <w:p w:rsidR="00E0270A" w:rsidRPr="00002E0B" w:rsidRDefault="00E0270A" w:rsidP="00E0270A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"mobile_created":"0",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//opcijsko</w:t>
      </w:r>
    </w:p>
    <w:p w:rsidR="00002E0B" w:rsidRPr="00002E0B" w:rsidRDefault="008919E8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"</w:t>
      </w:r>
      <w:r w:rsidR="00F21930" w:rsidRPr="00002E0B">
        <w:rPr>
          <w:i/>
          <w:sz w:val="20"/>
          <w:szCs w:val="20"/>
        </w:rPr>
        <w:t>uvod</w:t>
      </w:r>
      <w:r w:rsidRPr="00002E0B">
        <w:rPr>
          <w:i/>
          <w:sz w:val="20"/>
          <w:szCs w:val="20"/>
        </w:rPr>
        <w:t>":"</w:t>
      </w:r>
      <w:r w:rsidR="00F21930" w:rsidRPr="00002E0B">
        <w:rPr>
          <w:i/>
          <w:sz w:val="20"/>
          <w:szCs w:val="20"/>
        </w:rPr>
        <w:t>Besedilo v uvodu...</w:t>
      </w:r>
      <w:r w:rsidRPr="00002E0B">
        <w:rPr>
          <w:i/>
          <w:sz w:val="20"/>
          <w:szCs w:val="20"/>
        </w:rPr>
        <w:t>"</w:t>
      </w:r>
      <w:r w:rsidR="00C62166" w:rsidRPr="00002E0B">
        <w:rPr>
          <w:i/>
          <w:sz w:val="20"/>
          <w:szCs w:val="20"/>
        </w:rPr>
        <w:t xml:space="preserve"> },</w:t>
      </w:r>
    </w:p>
    <w:p w:rsidR="00F21930" w:rsidRPr="00002E0B" w:rsidRDefault="008919E8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"</w:t>
      </w:r>
      <w:r w:rsidR="00F21930" w:rsidRPr="00002E0B">
        <w:rPr>
          <w:i/>
          <w:sz w:val="20"/>
          <w:szCs w:val="20"/>
        </w:rPr>
        <w:t>zakljucek</w:t>
      </w:r>
      <w:r w:rsidRPr="00002E0B">
        <w:rPr>
          <w:i/>
          <w:sz w:val="20"/>
          <w:szCs w:val="20"/>
        </w:rPr>
        <w:t>":"</w:t>
      </w:r>
      <w:r w:rsidR="00F21930" w:rsidRPr="00002E0B">
        <w:rPr>
          <w:i/>
          <w:sz w:val="20"/>
          <w:szCs w:val="20"/>
        </w:rPr>
        <w:t xml:space="preserve"> Besedilo v zaključku..."</w:t>
      </w:r>
      <w:r w:rsidR="00C62166" w:rsidRPr="00002E0B">
        <w:rPr>
          <w:i/>
          <w:sz w:val="20"/>
          <w:szCs w:val="20"/>
        </w:rPr>
        <w:t>,</w:t>
      </w:r>
    </w:p>
    <w:p w:rsidR="00002E0B" w:rsidRPr="00002E0B" w:rsidRDefault="00002E0B" w:rsidP="00002E0B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vprasanja</w:t>
      </w:r>
      <w:r w:rsidRPr="00002E0B">
        <w:rPr>
          <w:i/>
          <w:sz w:val="20"/>
          <w:szCs w:val="20"/>
        </w:rPr>
        <w:t>":{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{"</w:t>
      </w:r>
      <w:r w:rsidR="005D3B91" w:rsidRPr="005D3B91">
        <w:rPr>
          <w:i/>
          <w:sz w:val="20"/>
          <w:szCs w:val="20"/>
        </w:rPr>
        <w:t>besedilo_vprasanja</w:t>
      </w:r>
      <w:r w:rsidRPr="00002E0B">
        <w:rPr>
          <w:i/>
          <w:sz w:val="20"/>
          <w:szCs w:val="20"/>
        </w:rPr>
        <w:t>":"</w:t>
      </w:r>
      <w:r w:rsidR="00B80C32" w:rsidRPr="00B80C32">
        <w:rPr>
          <w:i/>
          <w:sz w:val="20"/>
          <w:szCs w:val="20"/>
        </w:rPr>
        <w:t xml:space="preserve"> </w:t>
      </w:r>
      <w:r w:rsidR="00B80C32">
        <w:rPr>
          <w:i/>
          <w:sz w:val="20"/>
          <w:szCs w:val="20"/>
        </w:rPr>
        <w:t>Besedilo vprašanja 1</w:t>
      </w:r>
      <w:r w:rsidRPr="00002E0B">
        <w:rPr>
          <w:i/>
          <w:sz w:val="20"/>
          <w:szCs w:val="20"/>
        </w:rPr>
        <w:t>",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mesto_vprasanja</w:t>
      </w:r>
      <w:r w:rsidRPr="00002E0B">
        <w:rPr>
          <w:i/>
          <w:sz w:val="20"/>
          <w:szCs w:val="20"/>
        </w:rPr>
        <w:t>":"</w:t>
      </w:r>
      <w:r w:rsidR="00B80C32">
        <w:rPr>
          <w:i/>
          <w:sz w:val="20"/>
          <w:szCs w:val="20"/>
        </w:rPr>
        <w:t>2</w:t>
      </w:r>
      <w:r w:rsidRPr="00002E0B">
        <w:rPr>
          <w:i/>
          <w:sz w:val="20"/>
          <w:szCs w:val="20"/>
        </w:rPr>
        <w:t>",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vrsta_vprasanja</w:t>
      </w:r>
      <w:r w:rsidRPr="00002E0B">
        <w:rPr>
          <w:i/>
          <w:sz w:val="20"/>
          <w:szCs w:val="20"/>
        </w:rPr>
        <w:t>":"</w:t>
      </w:r>
      <w:r w:rsidR="00C24B8F">
        <w:rPr>
          <w:i/>
          <w:sz w:val="20"/>
          <w:szCs w:val="20"/>
        </w:rPr>
        <w:t>2</w:t>
      </w:r>
      <w:r w:rsidRPr="00002E0B">
        <w:rPr>
          <w:i/>
          <w:sz w:val="20"/>
          <w:szCs w:val="20"/>
        </w:rPr>
        <w:t>",</w:t>
      </w:r>
      <w:r w:rsidR="007B0DB7">
        <w:rPr>
          <w:i/>
          <w:sz w:val="20"/>
          <w:szCs w:val="20"/>
        </w:rPr>
        <w:tab/>
        <w:t>// 0</w:t>
      </w:r>
      <w:r w:rsidR="00DB581C">
        <w:rPr>
          <w:i/>
          <w:sz w:val="20"/>
          <w:szCs w:val="20"/>
        </w:rPr>
        <w:t xml:space="preserve">=radio, </w:t>
      </w:r>
      <w:r w:rsidR="007B0DB7">
        <w:rPr>
          <w:i/>
          <w:sz w:val="20"/>
          <w:szCs w:val="20"/>
        </w:rPr>
        <w:t>1</w:t>
      </w:r>
      <w:r w:rsidR="00DB581C">
        <w:rPr>
          <w:i/>
          <w:sz w:val="20"/>
          <w:szCs w:val="20"/>
        </w:rPr>
        <w:t xml:space="preserve">=checkbox, </w:t>
      </w:r>
      <w:r w:rsidR="007B0DB7">
        <w:rPr>
          <w:i/>
          <w:sz w:val="20"/>
          <w:szCs w:val="20"/>
        </w:rPr>
        <w:t>2</w:t>
      </w:r>
      <w:r w:rsidR="00DB581C">
        <w:rPr>
          <w:i/>
          <w:sz w:val="20"/>
          <w:szCs w:val="20"/>
        </w:rPr>
        <w:t>=besedilo</w:t>
      </w:r>
    </w:p>
    <w:p w:rsidR="005D3B91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velikost_polja</w:t>
      </w:r>
      <w:r w:rsidRPr="00002E0B">
        <w:rPr>
          <w:i/>
          <w:sz w:val="20"/>
          <w:szCs w:val="20"/>
        </w:rPr>
        <w:t>":"1</w:t>
      </w:r>
      <w:r w:rsidR="005D3B91"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 w:rsidR="005D3B91">
        <w:rPr>
          <w:i/>
          <w:sz w:val="20"/>
          <w:szCs w:val="20"/>
        </w:rPr>
        <w:t>,</w:t>
      </w:r>
      <w:r w:rsidR="005D3B91">
        <w:rPr>
          <w:i/>
          <w:sz w:val="20"/>
          <w:szCs w:val="20"/>
        </w:rPr>
        <w:tab/>
        <w:t>// Opcijsko pri te</w:t>
      </w:r>
      <w:r w:rsidR="00F10A5E">
        <w:rPr>
          <w:i/>
          <w:sz w:val="20"/>
          <w:szCs w:val="20"/>
        </w:rPr>
        <w:t>kst</w:t>
      </w:r>
      <w:r w:rsidR="005D3B91">
        <w:rPr>
          <w:i/>
          <w:sz w:val="20"/>
          <w:szCs w:val="20"/>
        </w:rPr>
        <w:t>ovnih tipih vprašanj</w:t>
      </w:r>
    </w:p>
    <w:p w:rsidR="00BF492E" w:rsidRDefault="00BF492E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"reminder":0,</w:t>
      </w:r>
      <w:r w:rsidR="00F10A5E">
        <w:rPr>
          <w:i/>
          <w:sz w:val="20"/>
          <w:szCs w:val="20"/>
        </w:rPr>
        <w:t xml:space="preserve"> //reminder 0=izkl</w:t>
      </w:r>
      <w:r>
        <w:rPr>
          <w:i/>
          <w:sz w:val="20"/>
          <w:szCs w:val="20"/>
        </w:rPr>
        <w:t>jučen, 1=samo opozorilo, 2=obvezno vprašanje</w:t>
      </w:r>
    </w:p>
    <w:p w:rsidR="00BF492E" w:rsidRDefault="00BF492E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"other":</w:t>
      </w:r>
      <w:r w:rsidR="00F10A5E" w:rsidRPr="00BF492E">
        <w:rPr>
          <w:i/>
          <w:sz w:val="20"/>
          <w:szCs w:val="20"/>
        </w:rPr>
        <w:t>"</w:t>
      </w:r>
      <w:r w:rsidR="00F10A5E">
        <w:rPr>
          <w:i/>
          <w:sz w:val="20"/>
          <w:szCs w:val="20"/>
        </w:rPr>
        <w:t>Drugo</w:t>
      </w:r>
      <w:r w:rsidR="00F10A5E">
        <w:rPr>
          <w:i/>
          <w:sz w:val="20"/>
          <w:szCs w:val="20"/>
          <w:lang w:val="en-US"/>
        </w:rPr>
        <w:t>:</w:t>
      </w:r>
      <w:r w:rsidR="00F10A5E" w:rsidRPr="00BF492E">
        <w:rPr>
          <w:i/>
          <w:sz w:val="20"/>
          <w:szCs w:val="20"/>
        </w:rPr>
        <w:t>"</w:t>
      </w:r>
      <w:r w:rsidRPr="00BF492E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//opcijsko pri kategorijah – 0=i</w:t>
      </w:r>
      <w:r w:rsidR="00F10A5E">
        <w:rPr>
          <w:i/>
          <w:sz w:val="20"/>
          <w:szCs w:val="20"/>
        </w:rPr>
        <w:t>zključena opcija drugo</w:t>
      </w:r>
    </w:p>
    <w:p w:rsidR="00017E50" w:rsidRDefault="005D3B91" w:rsidP="00B80C32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1A5198" w:rsidRPr="001A5198">
        <w:rPr>
          <w:i/>
          <w:sz w:val="20"/>
          <w:szCs w:val="20"/>
        </w:rPr>
        <w:t>Odgovori</w:t>
      </w:r>
      <w:r w:rsidRPr="00002E0B">
        <w:rPr>
          <w:i/>
          <w:sz w:val="20"/>
          <w:szCs w:val="20"/>
        </w:rPr>
        <w:t>":</w:t>
      </w:r>
      <w:r w:rsidR="00B80C32">
        <w:rPr>
          <w:i/>
          <w:sz w:val="20"/>
          <w:szCs w:val="20"/>
        </w:rPr>
        <w:t>{</w:t>
      </w:r>
      <w:r w:rsidR="00B80C32" w:rsidRPr="00B80C32">
        <w:rPr>
          <w:i/>
          <w:sz w:val="20"/>
          <w:szCs w:val="20"/>
        </w:rPr>
        <w:t>"odgovor1"},{"odgovor2"},...</w:t>
      </w:r>
      <w:r w:rsidR="00BF492E">
        <w:rPr>
          <w:i/>
          <w:sz w:val="20"/>
          <w:szCs w:val="20"/>
        </w:rPr>
        <w:t>//opcijsko pri kategorijah</w:t>
      </w:r>
    </w:p>
    <w:p w:rsidR="00B80C32" w:rsidRDefault="00017E50" w:rsidP="00017E5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  <w:r w:rsidR="00B80C32">
        <w:rPr>
          <w:i/>
          <w:sz w:val="20"/>
          <w:szCs w:val="20"/>
        </w:rPr>
        <w:t>,</w:t>
      </w:r>
    </w:p>
    <w:p w:rsidR="00B80C32" w:rsidRPr="00002E0B" w:rsidRDefault="00B80C32" w:rsidP="00B80C32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>
        <w:rPr>
          <w:i/>
          <w:sz w:val="20"/>
          <w:szCs w:val="20"/>
        </w:rPr>
        <w:t>{</w:t>
      </w:r>
      <w:r w:rsidRPr="00002E0B">
        <w:rPr>
          <w:i/>
          <w:sz w:val="20"/>
          <w:szCs w:val="20"/>
        </w:rPr>
        <w:t>"</w:t>
      </w:r>
      <w:r w:rsidRPr="005D3B91">
        <w:rPr>
          <w:i/>
          <w:sz w:val="20"/>
          <w:szCs w:val="20"/>
        </w:rPr>
        <w:t>besedilo_vprasanja</w:t>
      </w:r>
      <w:r w:rsidRPr="00002E0B">
        <w:rPr>
          <w:i/>
          <w:sz w:val="20"/>
          <w:szCs w:val="20"/>
        </w:rPr>
        <w:t>":"</w:t>
      </w:r>
      <w:r w:rsidRPr="00B80C3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Besedilo vprašanja 1</w:t>
      </w:r>
      <w:r w:rsidRPr="00002E0B">
        <w:rPr>
          <w:i/>
          <w:sz w:val="20"/>
          <w:szCs w:val="20"/>
        </w:rPr>
        <w:t>",</w:t>
      </w:r>
    </w:p>
    <w:p w:rsidR="00B80C32" w:rsidRDefault="00B80C32" w:rsidP="00017E5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Pr="005D3B91">
        <w:rPr>
          <w:i/>
          <w:sz w:val="20"/>
          <w:szCs w:val="20"/>
        </w:rPr>
        <w:t>mesto_vprasanja</w:t>
      </w:r>
      <w:r w:rsidRPr="00002E0B">
        <w:rPr>
          <w:i/>
          <w:sz w:val="20"/>
          <w:szCs w:val="20"/>
        </w:rPr>
        <w:t>":"</w:t>
      </w:r>
      <w:r>
        <w:rPr>
          <w:i/>
          <w:sz w:val="20"/>
          <w:szCs w:val="20"/>
        </w:rPr>
        <w:t>2",...}</w:t>
      </w:r>
    </w:p>
    <w:p w:rsidR="00002E0B" w:rsidRDefault="00B80C32" w:rsidP="00002E0B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  <w:r w:rsidR="00002E0B" w:rsidRPr="00002E0B">
        <w:rPr>
          <w:i/>
          <w:sz w:val="20"/>
          <w:szCs w:val="20"/>
        </w:rPr>
        <w:t>}</w:t>
      </w:r>
    </w:p>
    <w:p w:rsidR="008919E8" w:rsidRPr="00BF492E" w:rsidRDefault="008919E8" w:rsidP="008919E8">
      <w:pPr>
        <w:shd w:val="clear" w:color="auto" w:fill="FFFFFF"/>
        <w:spacing w:after="0" w:line="240" w:lineRule="auto"/>
        <w:rPr>
          <w:rFonts w:eastAsia="Times New Roman" w:cs="Arial"/>
          <w:lang w:val="en-US" w:eastAsia="sl-SI"/>
        </w:rPr>
      </w:pPr>
    </w:p>
    <w:p w:rsidR="008B7E37" w:rsidRDefault="008B7E37" w:rsidP="008B7E37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211B58" w:rsidRDefault="00BF492E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{"url":"[</w:t>
      </w:r>
      <w:r w:rsidR="008B7E37">
        <w:rPr>
          <w:rFonts w:eastAsia="Times New Roman" w:cs="Arial"/>
          <w:lang w:eastAsia="sl-SI"/>
        </w:rPr>
        <w:t>url ankete</w:t>
      </w:r>
      <w:r>
        <w:rPr>
          <w:rFonts w:eastAsia="Times New Roman" w:cs="Arial"/>
          <w:lang w:eastAsia="sl-SI"/>
        </w:rPr>
        <w:t>]</w:t>
      </w:r>
      <w:r w:rsidRPr="00BF492E">
        <w:rPr>
          <w:rFonts w:eastAsia="Times New Roman" w:cs="Arial"/>
          <w:lang w:eastAsia="sl-SI"/>
        </w:rPr>
        <w:t>","note":"Anketa uspe\u0161no ustvarjena"}</w:t>
      </w: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655154">
        <w:rPr>
          <w:rFonts w:eastAsia="Times New Roman" w:cs="Arial"/>
          <w:b/>
          <w:sz w:val="24"/>
          <w:szCs w:val="24"/>
          <w:lang w:eastAsia="sl-SI"/>
        </w:rPr>
        <w:t>addLink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doda javno povezavo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655154">
        <w:rPr>
          <w:rFonts w:eastAsia="Times New Roman" w:cs="Arial"/>
          <w:lang w:eastAsia="sl-SI"/>
        </w:rPr>
        <w:t>addLink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//id ankete</w:t>
      </w:r>
    </w:p>
    <w:p w:rsidR="00655154" w:rsidRDefault="00655154" w:rsidP="00655154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parametri v POST-u: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{</w:t>
      </w:r>
      <w:r w:rsidRPr="00655154">
        <w:rPr>
          <w:rFonts w:eastAsia="Times New Roman" w:cs="Arial"/>
          <w:lang w:eastAsia="sl-SI"/>
        </w:rPr>
        <w:t>"a":"analysis",</w:t>
      </w:r>
      <w:r>
        <w:rPr>
          <w:rFonts w:eastAsia="Times New Roman" w:cs="Arial"/>
          <w:lang w:eastAsia="sl-SI"/>
        </w:rPr>
        <w:t xml:space="preserve"> //data-podatki, </w:t>
      </w:r>
      <w:r w:rsidRPr="00655154">
        <w:rPr>
          <w:rFonts w:eastAsia="Times New Roman" w:cs="Arial"/>
          <w:lang w:eastAsia="sl-SI"/>
        </w:rPr>
        <w:t>analysis</w:t>
      </w:r>
      <w:r>
        <w:rPr>
          <w:rFonts w:eastAsia="Times New Roman" w:cs="Arial"/>
          <w:lang w:eastAsia="sl-SI"/>
        </w:rPr>
        <w:t>-analize</w:t>
      </w:r>
    </w:p>
    <w:p w:rsidR="00655154" w:rsidRP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"m":"frequency"}</w:t>
      </w:r>
      <w:r>
        <w:rPr>
          <w:rFonts w:eastAsia="Times New Roman" w:cs="Arial"/>
          <w:lang w:eastAsia="sl-SI"/>
        </w:rPr>
        <w:t xml:space="preserve"> //metoda – pri data je prazen string, pri analizah: descriptor = opisne statistike, frequency = frekvence, sumarnik = sumarnik, charts = grafi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655154">
        <w:rPr>
          <w:rFonts w:eastAsia="Times New Roman" w:cs="Arial"/>
          <w:i/>
          <w:lang w:val="en-US" w:eastAsia="sl-SI"/>
        </w:rPr>
        <w:t>{"note":"Povezava dodana"}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delete</w:t>
      </w:r>
      <w:r w:rsidRPr="00655154">
        <w:rPr>
          <w:rFonts w:eastAsia="Times New Roman" w:cs="Arial"/>
          <w:b/>
          <w:sz w:val="24"/>
          <w:szCs w:val="24"/>
          <w:lang w:eastAsia="sl-SI"/>
        </w:rPr>
        <w:t>Link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izbriše javno povezavo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>
        <w:rPr>
          <w:rFonts w:eastAsia="Times New Roman" w:cs="Arial"/>
          <w:lang w:eastAsia="sl-SI"/>
        </w:rPr>
        <w:t>delete</w:t>
      </w:r>
      <w:r w:rsidRPr="00655154">
        <w:rPr>
          <w:rFonts w:eastAsia="Times New Roman" w:cs="Arial"/>
          <w:lang w:eastAsia="sl-SI"/>
        </w:rPr>
        <w:t>Link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//id ankete</w:t>
      </w:r>
    </w:p>
    <w:p w:rsidR="00655154" w:rsidRDefault="00655154" w:rsidP="00655154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parametri v POST-u:</w:t>
      </w:r>
    </w:p>
    <w:p w:rsidR="00655154" w:rsidRPr="00E10200" w:rsidRDefault="00E10200" w:rsidP="00655154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  <w:r>
        <w:rPr>
          <w:rFonts w:eastAsia="Times New Roman" w:cs="Arial"/>
          <w:lang w:eastAsia="sl-SI"/>
        </w:rPr>
        <w:t>{</w:t>
      </w:r>
      <w:r w:rsidRPr="00E10200">
        <w:rPr>
          <w:rFonts w:eastAsia="Times New Roman" w:cs="Arial"/>
          <w:lang w:eastAsia="sl-SI"/>
        </w:rPr>
        <w:t>"hash":"8E623FA2"}</w:t>
      </w:r>
      <w:r>
        <w:rPr>
          <w:rFonts w:eastAsia="Times New Roman" w:cs="Arial"/>
          <w:lang w:eastAsia="sl-SI"/>
        </w:rPr>
        <w:t xml:space="preserve"> //hash=ime linka/povezave</w:t>
      </w:r>
    </w:p>
    <w:p w:rsidR="00E10200" w:rsidRDefault="00E10200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655154" w:rsidRP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655154">
        <w:rPr>
          <w:rFonts w:eastAsia="Times New Roman" w:cs="Arial"/>
          <w:i/>
          <w:lang w:val="en-US" w:eastAsia="sl-SI"/>
        </w:rPr>
        <w:t xml:space="preserve">{"note":"Povezava </w:t>
      </w:r>
      <w:r w:rsidR="00E10200" w:rsidRPr="00E10200">
        <w:rPr>
          <w:rFonts w:eastAsia="Times New Roman" w:cs="Arial"/>
          <w:i/>
          <w:lang w:val="en-US" w:eastAsia="sl-SI"/>
        </w:rPr>
        <w:t>izbrisana</w:t>
      </w:r>
      <w:r w:rsidRPr="00655154">
        <w:rPr>
          <w:rFonts w:eastAsia="Times New Roman" w:cs="Arial"/>
          <w:i/>
          <w:lang w:val="en-US" w:eastAsia="sl-SI"/>
        </w:rPr>
        <w:t>"}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BlockRepeatedIP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spremeni nastavitev blokiranja ponovnega IP naslova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BlockRepeatedIP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//id ankete</w:t>
      </w:r>
    </w:p>
    <w:p w:rsidR="00E10200" w:rsidRDefault="00E10200" w:rsidP="00E10200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parametri v POST-u: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{"blockIP":1440} //</w:t>
      </w:r>
      <w:r w:rsidRPr="00E10200">
        <w:rPr>
          <w:rFonts w:eastAsia="Times New Roman" w:cs="Arial"/>
          <w:lang w:eastAsia="sl-SI"/>
        </w:rPr>
        <w:t xml:space="preserve"> </w:t>
      </w:r>
      <w:r>
        <w:rPr>
          <w:rFonts w:eastAsia="Times New Roman" w:cs="Arial"/>
          <w:lang w:eastAsia="sl-SI"/>
        </w:rPr>
        <w:t>blockIP – nastavitev v minutah. Trenutne možne opcije so 10, 20, 30, 60, 720, 1440, 0=blokiranje izključeno</w:t>
      </w: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{"note":"Blokiranje ponovnega IP uspe\u0161no spremenjeno"}</w:t>
      </w: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SurveyActivation</w:t>
      </w:r>
      <w:r>
        <w:rPr>
          <w:rFonts w:eastAsia="Times New Roman" w:cs="Arial"/>
          <w:b/>
          <w:sz w:val="24"/>
          <w:szCs w:val="24"/>
          <w:lang w:eastAsia="sl-SI"/>
        </w:rPr>
        <w:t>– spremeni aktivnost ankete (aktiviraj ali deaktiviraj anketo)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Parametri: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lastRenderedPageBreak/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SurveyActivation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//id ankete</w:t>
      </w:r>
    </w:p>
    <w:p w:rsidR="00E10200" w:rsidRDefault="00E10200" w:rsidP="00E10200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parametri v POST-u:</w:t>
      </w: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  <w:r>
        <w:rPr>
          <w:rFonts w:eastAsia="Times New Roman" w:cs="Arial"/>
          <w:lang w:eastAsia="sl-SI"/>
        </w:rPr>
        <w:t>{"active":0} – 0=deaktiviraj, 1=aktiviraj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 w:rsidRPr="00E46AE3">
        <w:rPr>
          <w:rFonts w:eastAsia="Times New Roman" w:cs="Arial"/>
          <w:lang w:eastAsia="sl-SI"/>
        </w:rPr>
        <w:t>Primer odgovora: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{"note":"Aktivnost uspe\u0161no spremenjena"}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Pr="00655154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655154" w:rsidRPr="008919E8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sectPr w:rsidR="00655154" w:rsidRPr="00891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39" w:rsidRDefault="006E1939" w:rsidP="00845112">
      <w:pPr>
        <w:spacing w:after="0" w:line="240" w:lineRule="auto"/>
      </w:pPr>
      <w:r>
        <w:separator/>
      </w:r>
    </w:p>
  </w:endnote>
  <w:endnote w:type="continuationSeparator" w:id="0">
    <w:p w:rsidR="006E1939" w:rsidRDefault="006E1939" w:rsidP="0084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39" w:rsidRDefault="006E1939" w:rsidP="00845112">
      <w:pPr>
        <w:spacing w:after="0" w:line="240" w:lineRule="auto"/>
      </w:pPr>
      <w:r>
        <w:separator/>
      </w:r>
    </w:p>
  </w:footnote>
  <w:footnote w:type="continuationSeparator" w:id="0">
    <w:p w:rsidR="006E1939" w:rsidRDefault="006E1939" w:rsidP="0084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6482"/>
    <w:multiLevelType w:val="hybridMultilevel"/>
    <w:tmpl w:val="4330F3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BA7"/>
    <w:multiLevelType w:val="hybridMultilevel"/>
    <w:tmpl w:val="7B9459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C5A28"/>
    <w:multiLevelType w:val="hybridMultilevel"/>
    <w:tmpl w:val="EB5A9D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4533"/>
    <w:multiLevelType w:val="hybridMultilevel"/>
    <w:tmpl w:val="048AA47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23423"/>
    <w:multiLevelType w:val="hybridMultilevel"/>
    <w:tmpl w:val="D4148C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">
    <w15:presenceInfo w15:providerId="None" w15:userId="P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2"/>
    <w:rsid w:val="00002E0B"/>
    <w:rsid w:val="00017E50"/>
    <w:rsid w:val="00024424"/>
    <w:rsid w:val="0004075D"/>
    <w:rsid w:val="000607E0"/>
    <w:rsid w:val="000A7668"/>
    <w:rsid w:val="00105128"/>
    <w:rsid w:val="00162B4A"/>
    <w:rsid w:val="001714B4"/>
    <w:rsid w:val="001A2B8C"/>
    <w:rsid w:val="001A5198"/>
    <w:rsid w:val="001B53CE"/>
    <w:rsid w:val="001C04DB"/>
    <w:rsid w:val="001C3654"/>
    <w:rsid w:val="001D1383"/>
    <w:rsid w:val="001F6CD3"/>
    <w:rsid w:val="00211B58"/>
    <w:rsid w:val="00270275"/>
    <w:rsid w:val="0028226F"/>
    <w:rsid w:val="00287611"/>
    <w:rsid w:val="002E24DF"/>
    <w:rsid w:val="003140CF"/>
    <w:rsid w:val="0031519A"/>
    <w:rsid w:val="003372FD"/>
    <w:rsid w:val="00360499"/>
    <w:rsid w:val="003752C0"/>
    <w:rsid w:val="003826DF"/>
    <w:rsid w:val="003C3722"/>
    <w:rsid w:val="003F3A75"/>
    <w:rsid w:val="00414FE1"/>
    <w:rsid w:val="004634F2"/>
    <w:rsid w:val="00495D06"/>
    <w:rsid w:val="004F0765"/>
    <w:rsid w:val="005222F0"/>
    <w:rsid w:val="005472EB"/>
    <w:rsid w:val="005B7B13"/>
    <w:rsid w:val="005D3B91"/>
    <w:rsid w:val="005E0635"/>
    <w:rsid w:val="005E1A42"/>
    <w:rsid w:val="00616AFB"/>
    <w:rsid w:val="006332C0"/>
    <w:rsid w:val="0063453A"/>
    <w:rsid w:val="006442BA"/>
    <w:rsid w:val="00655154"/>
    <w:rsid w:val="00690294"/>
    <w:rsid w:val="006B7AA2"/>
    <w:rsid w:val="006E1939"/>
    <w:rsid w:val="00796938"/>
    <w:rsid w:val="007A1D41"/>
    <w:rsid w:val="007B0DB7"/>
    <w:rsid w:val="00816710"/>
    <w:rsid w:val="008226DD"/>
    <w:rsid w:val="00842015"/>
    <w:rsid w:val="00845112"/>
    <w:rsid w:val="00850D03"/>
    <w:rsid w:val="008919E8"/>
    <w:rsid w:val="008B3747"/>
    <w:rsid w:val="008B7E37"/>
    <w:rsid w:val="008F18E5"/>
    <w:rsid w:val="00903C1E"/>
    <w:rsid w:val="0092585C"/>
    <w:rsid w:val="00966DF4"/>
    <w:rsid w:val="009A49D3"/>
    <w:rsid w:val="009B6618"/>
    <w:rsid w:val="00A537EE"/>
    <w:rsid w:val="00A61022"/>
    <w:rsid w:val="00AD5902"/>
    <w:rsid w:val="00AE15D3"/>
    <w:rsid w:val="00AE26C5"/>
    <w:rsid w:val="00AE4518"/>
    <w:rsid w:val="00B40BC9"/>
    <w:rsid w:val="00B7097C"/>
    <w:rsid w:val="00B80C32"/>
    <w:rsid w:val="00BB18C2"/>
    <w:rsid w:val="00BB2B5D"/>
    <w:rsid w:val="00BE0461"/>
    <w:rsid w:val="00BF492E"/>
    <w:rsid w:val="00C16A9C"/>
    <w:rsid w:val="00C24B8F"/>
    <w:rsid w:val="00C253F3"/>
    <w:rsid w:val="00C62166"/>
    <w:rsid w:val="00C90BD5"/>
    <w:rsid w:val="00C96D5B"/>
    <w:rsid w:val="00C97075"/>
    <w:rsid w:val="00CB1879"/>
    <w:rsid w:val="00CB25EB"/>
    <w:rsid w:val="00CB370D"/>
    <w:rsid w:val="00CD7574"/>
    <w:rsid w:val="00CF2FBE"/>
    <w:rsid w:val="00D01F21"/>
    <w:rsid w:val="00D10068"/>
    <w:rsid w:val="00D96FDB"/>
    <w:rsid w:val="00DB581C"/>
    <w:rsid w:val="00DD02E3"/>
    <w:rsid w:val="00DD55D4"/>
    <w:rsid w:val="00DE2527"/>
    <w:rsid w:val="00DF3960"/>
    <w:rsid w:val="00DF7044"/>
    <w:rsid w:val="00E0270A"/>
    <w:rsid w:val="00E02D69"/>
    <w:rsid w:val="00E10200"/>
    <w:rsid w:val="00E449B2"/>
    <w:rsid w:val="00E46AE3"/>
    <w:rsid w:val="00E644CE"/>
    <w:rsid w:val="00E64B94"/>
    <w:rsid w:val="00E6565E"/>
    <w:rsid w:val="00E70383"/>
    <w:rsid w:val="00E80986"/>
    <w:rsid w:val="00EA7A0F"/>
    <w:rsid w:val="00ED2D1F"/>
    <w:rsid w:val="00F03420"/>
    <w:rsid w:val="00F0355D"/>
    <w:rsid w:val="00F10A5E"/>
    <w:rsid w:val="00F21930"/>
    <w:rsid w:val="00F22E5B"/>
    <w:rsid w:val="00F342C7"/>
    <w:rsid w:val="00F51270"/>
    <w:rsid w:val="00F76D4A"/>
    <w:rsid w:val="00F84A33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3224-F75B-4F41-B345-7819648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12"/>
  </w:style>
  <w:style w:type="paragraph" w:styleId="Footer">
    <w:name w:val="footer"/>
    <w:basedOn w:val="Normal"/>
    <w:link w:val="FooterChar"/>
    <w:uiPriority w:val="99"/>
    <w:unhideWhenUsed/>
    <w:rsid w:val="00845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12"/>
  </w:style>
  <w:style w:type="character" w:customStyle="1" w:styleId="Heading1Char">
    <w:name w:val="Heading 1 Char"/>
    <w:basedOn w:val="DefaultParagraphFont"/>
    <w:link w:val="Heading1"/>
    <w:uiPriority w:val="9"/>
    <w:rsid w:val="00845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45112"/>
  </w:style>
  <w:style w:type="character" w:styleId="Hyperlink">
    <w:name w:val="Hyperlink"/>
    <w:basedOn w:val="DefaultParagraphFont"/>
    <w:uiPriority w:val="99"/>
    <w:unhideWhenUsed/>
    <w:rsid w:val="00845112"/>
    <w:rPr>
      <w:color w:val="0000FF"/>
      <w:u w:val="single"/>
    </w:rPr>
  </w:style>
  <w:style w:type="character" w:customStyle="1" w:styleId="im">
    <w:name w:val="im"/>
    <w:basedOn w:val="DefaultParagraphFont"/>
    <w:rsid w:val="00E644CE"/>
  </w:style>
  <w:style w:type="paragraph" w:styleId="ListParagraph">
    <w:name w:val="List Paragraph"/>
    <w:basedOn w:val="Normal"/>
    <w:uiPriority w:val="34"/>
    <w:qFormat/>
    <w:rsid w:val="00E644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D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1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E0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70D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12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Hrvatin</dc:creator>
  <cp:keywords/>
  <dc:description/>
  <cp:lastModifiedBy>Developer</cp:lastModifiedBy>
  <cp:revision>63</cp:revision>
  <dcterms:created xsi:type="dcterms:W3CDTF">2016-06-24T12:30:00Z</dcterms:created>
  <dcterms:modified xsi:type="dcterms:W3CDTF">2016-10-18T16:46:00Z</dcterms:modified>
</cp:coreProperties>
</file>